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294" w:rsidRPr="00E253E7" w:rsidRDefault="001B7348" w:rsidP="001B7348">
      <w:pPr>
        <w:ind w:left="-360" w:right="-270" w:hanging="360"/>
        <w:rPr>
          <w:rFonts w:ascii="Times New Roman" w:hAnsi="Times New Roman" w:cs="Times New Roman"/>
          <w:sz w:val="28"/>
          <w:szCs w:val="28"/>
        </w:rPr>
      </w:pPr>
      <w:r w:rsidRPr="00E253E7">
        <w:rPr>
          <w:rFonts w:ascii="Times New Roman" w:hAnsi="Times New Roman" w:cs="Times New Roman"/>
          <w:sz w:val="28"/>
          <w:szCs w:val="28"/>
        </w:rPr>
        <w:t>How to create Angular project from scrap</w:t>
      </w:r>
    </w:p>
    <w:p w:rsidR="001B7348" w:rsidRPr="00E253E7" w:rsidRDefault="001B7348" w:rsidP="001B7348">
      <w:pPr>
        <w:pStyle w:val="ListParagraph"/>
        <w:numPr>
          <w:ilvl w:val="0"/>
          <w:numId w:val="1"/>
        </w:numPr>
        <w:ind w:left="-360" w:right="-270"/>
        <w:rPr>
          <w:rFonts w:ascii="Times New Roman" w:hAnsi="Times New Roman" w:cs="Times New Roman"/>
          <w:sz w:val="28"/>
          <w:szCs w:val="28"/>
        </w:rPr>
      </w:pPr>
      <w:r w:rsidRPr="00E253E7">
        <w:rPr>
          <w:rFonts w:ascii="Times New Roman" w:hAnsi="Times New Roman" w:cs="Times New Roman"/>
          <w:sz w:val="28"/>
          <w:szCs w:val="28"/>
        </w:rPr>
        <w:t xml:space="preserve">Make a folder for a project name as </w:t>
      </w:r>
      <w:proofErr w:type="spellStart"/>
      <w:r w:rsidRPr="00E253E7">
        <w:rPr>
          <w:rFonts w:ascii="Times New Roman" w:hAnsi="Times New Roman" w:cs="Times New Roman"/>
          <w:sz w:val="28"/>
          <w:szCs w:val="28"/>
        </w:rPr>
        <w:t>angulartest</w:t>
      </w:r>
      <w:proofErr w:type="spellEnd"/>
      <w:r w:rsidRPr="00E253E7">
        <w:rPr>
          <w:rFonts w:ascii="Times New Roman" w:hAnsi="Times New Roman" w:cs="Times New Roman"/>
          <w:sz w:val="28"/>
          <w:szCs w:val="28"/>
        </w:rPr>
        <w:t xml:space="preserve"> (“Project name should be small in latter”).</w:t>
      </w:r>
    </w:p>
    <w:p w:rsidR="001B7348" w:rsidRPr="00E253E7" w:rsidRDefault="001B7348" w:rsidP="001B7348">
      <w:pPr>
        <w:pStyle w:val="ListParagraph"/>
        <w:numPr>
          <w:ilvl w:val="0"/>
          <w:numId w:val="1"/>
        </w:numPr>
        <w:ind w:left="-360" w:right="-270"/>
        <w:rPr>
          <w:rFonts w:ascii="Times New Roman" w:hAnsi="Times New Roman" w:cs="Times New Roman"/>
          <w:sz w:val="28"/>
          <w:szCs w:val="28"/>
        </w:rPr>
      </w:pPr>
      <w:r w:rsidRPr="00E253E7">
        <w:rPr>
          <w:rFonts w:ascii="Times New Roman" w:hAnsi="Times New Roman" w:cs="Times New Roman"/>
          <w:sz w:val="28"/>
          <w:szCs w:val="28"/>
        </w:rPr>
        <w:t xml:space="preserve">Open </w:t>
      </w:r>
      <w:proofErr w:type="spellStart"/>
      <w:r w:rsidRPr="00E253E7">
        <w:rPr>
          <w:rFonts w:ascii="Times New Roman" w:hAnsi="Times New Roman" w:cs="Times New Roman"/>
          <w:sz w:val="28"/>
          <w:szCs w:val="28"/>
        </w:rPr>
        <w:t>cmd</w:t>
      </w:r>
      <w:proofErr w:type="spellEnd"/>
      <w:r w:rsidRPr="00E253E7">
        <w:rPr>
          <w:rFonts w:ascii="Times New Roman" w:hAnsi="Times New Roman" w:cs="Times New Roman"/>
          <w:sz w:val="28"/>
          <w:szCs w:val="28"/>
        </w:rPr>
        <w:t xml:space="preserve"> and navigate till this folder </w:t>
      </w:r>
    </w:p>
    <w:p w:rsidR="001B7348" w:rsidRPr="00E253E7" w:rsidRDefault="001B7348" w:rsidP="001B7348">
      <w:pPr>
        <w:pStyle w:val="ListParagraph"/>
        <w:numPr>
          <w:ilvl w:val="0"/>
          <w:numId w:val="1"/>
        </w:numPr>
        <w:ind w:left="-360" w:right="-270"/>
        <w:rPr>
          <w:rFonts w:ascii="Times New Roman" w:hAnsi="Times New Roman" w:cs="Times New Roman"/>
          <w:sz w:val="28"/>
          <w:szCs w:val="28"/>
        </w:rPr>
      </w:pPr>
      <w:r w:rsidRPr="00E253E7">
        <w:rPr>
          <w:rFonts w:ascii="Times New Roman" w:hAnsi="Times New Roman" w:cs="Times New Roman"/>
          <w:sz w:val="28"/>
          <w:szCs w:val="28"/>
        </w:rPr>
        <w:t xml:space="preserve">Try </w:t>
      </w:r>
      <w:proofErr w:type="spellStart"/>
      <w:r w:rsidRPr="00E253E7">
        <w:rPr>
          <w:rFonts w:ascii="Times New Roman" w:hAnsi="Times New Roman" w:cs="Times New Roman"/>
          <w:sz w:val="28"/>
          <w:szCs w:val="28"/>
        </w:rPr>
        <w:t>Cmd</w:t>
      </w:r>
      <w:proofErr w:type="spellEnd"/>
      <w:r w:rsidRPr="00E253E7">
        <w:rPr>
          <w:rFonts w:ascii="Times New Roman" w:hAnsi="Times New Roman" w:cs="Times New Roman"/>
          <w:sz w:val="28"/>
          <w:szCs w:val="28"/>
        </w:rPr>
        <w:t xml:space="preserve"> on </w:t>
      </w:r>
      <w:proofErr w:type="spellStart"/>
      <w:r w:rsidRPr="00E253E7">
        <w:rPr>
          <w:rFonts w:ascii="Times New Roman" w:hAnsi="Times New Roman" w:cs="Times New Roman"/>
          <w:sz w:val="28"/>
          <w:szCs w:val="28"/>
        </w:rPr>
        <w:t>cmd</w:t>
      </w:r>
      <w:proofErr w:type="spellEnd"/>
      <w:r w:rsidRPr="00E253E7">
        <w:rPr>
          <w:rFonts w:ascii="Times New Roman" w:hAnsi="Times New Roman" w:cs="Times New Roman"/>
          <w:sz w:val="28"/>
          <w:szCs w:val="28"/>
        </w:rPr>
        <w:t xml:space="preserve"> </w:t>
      </w:r>
      <w:proofErr w:type="gramStart"/>
      <w:r w:rsidRPr="00E253E7">
        <w:rPr>
          <w:rFonts w:ascii="Times New Roman" w:hAnsi="Times New Roman" w:cs="Times New Roman"/>
          <w:sz w:val="28"/>
          <w:szCs w:val="28"/>
        </w:rPr>
        <w:t>prompt  “</w:t>
      </w:r>
      <w:proofErr w:type="gramEnd"/>
      <w:r w:rsidRPr="00E253E7">
        <w:rPr>
          <w:rFonts w:ascii="Times New Roman" w:hAnsi="Times New Roman" w:cs="Times New Roman"/>
          <w:sz w:val="28"/>
          <w:szCs w:val="28"/>
        </w:rPr>
        <w:t xml:space="preserve"> </w:t>
      </w:r>
      <w:proofErr w:type="spellStart"/>
      <w:r w:rsidRPr="00E253E7">
        <w:rPr>
          <w:rFonts w:ascii="Times New Roman" w:hAnsi="Times New Roman" w:cs="Times New Roman"/>
          <w:sz w:val="28"/>
          <w:szCs w:val="28"/>
        </w:rPr>
        <w:t>npm</w:t>
      </w:r>
      <w:proofErr w:type="spellEnd"/>
      <w:r w:rsidRPr="00E253E7">
        <w:rPr>
          <w:rFonts w:ascii="Times New Roman" w:hAnsi="Times New Roman" w:cs="Times New Roman"/>
          <w:sz w:val="28"/>
          <w:szCs w:val="28"/>
        </w:rPr>
        <w:t xml:space="preserve"> </w:t>
      </w:r>
      <w:proofErr w:type="spellStart"/>
      <w:r w:rsidRPr="00E253E7">
        <w:rPr>
          <w:rFonts w:ascii="Times New Roman" w:hAnsi="Times New Roman" w:cs="Times New Roman"/>
          <w:sz w:val="28"/>
          <w:szCs w:val="28"/>
        </w:rPr>
        <w:t>init</w:t>
      </w:r>
      <w:proofErr w:type="spellEnd"/>
      <w:r w:rsidRPr="00E253E7">
        <w:rPr>
          <w:rFonts w:ascii="Times New Roman" w:hAnsi="Times New Roman" w:cs="Times New Roman"/>
          <w:sz w:val="28"/>
          <w:szCs w:val="28"/>
        </w:rPr>
        <w:t xml:space="preserve">” =&gt; It will create </w:t>
      </w:r>
      <w:proofErr w:type="spellStart"/>
      <w:r w:rsidRPr="00E253E7">
        <w:rPr>
          <w:rFonts w:ascii="Times New Roman" w:hAnsi="Times New Roman" w:cs="Times New Roman"/>
          <w:sz w:val="28"/>
          <w:szCs w:val="28"/>
        </w:rPr>
        <w:t>package.jason</w:t>
      </w:r>
      <w:proofErr w:type="spellEnd"/>
      <w:r w:rsidRPr="00E253E7">
        <w:rPr>
          <w:rFonts w:ascii="Times New Roman" w:hAnsi="Times New Roman" w:cs="Times New Roman"/>
          <w:sz w:val="28"/>
          <w:szCs w:val="28"/>
        </w:rPr>
        <w:t xml:space="preserve"> file with the provided input </w:t>
      </w:r>
      <w:r w:rsidR="00E253E7" w:rsidRPr="00E253E7">
        <w:rPr>
          <w:rFonts w:ascii="Times New Roman" w:hAnsi="Times New Roman" w:cs="Times New Roman"/>
          <w:sz w:val="28"/>
          <w:szCs w:val="28"/>
        </w:rPr>
        <w:t xml:space="preserve">,  </w:t>
      </w:r>
      <w:proofErr w:type="spellStart"/>
      <w:r w:rsidR="00E253E7" w:rsidRPr="00E253E7">
        <w:rPr>
          <w:rStyle w:val="HTMLCode"/>
          <w:rFonts w:ascii="Times New Roman" w:eastAsiaTheme="minorHAnsi" w:hAnsi="Times New Roman" w:cs="Times New Roman"/>
          <w:spacing w:val="-1"/>
          <w:sz w:val="28"/>
          <w:szCs w:val="28"/>
        </w:rPr>
        <w:t>npm</w:t>
      </w:r>
      <w:proofErr w:type="spellEnd"/>
      <w:r w:rsidR="00E253E7" w:rsidRPr="00E253E7">
        <w:rPr>
          <w:rStyle w:val="HTMLCode"/>
          <w:rFonts w:ascii="Times New Roman" w:eastAsiaTheme="minorHAnsi" w:hAnsi="Times New Roman" w:cs="Times New Roman"/>
          <w:spacing w:val="-1"/>
          <w:sz w:val="28"/>
          <w:szCs w:val="28"/>
        </w:rPr>
        <w:t xml:space="preserve"> </w:t>
      </w:r>
      <w:proofErr w:type="spellStart"/>
      <w:r w:rsidR="00E253E7" w:rsidRPr="00E253E7">
        <w:rPr>
          <w:rStyle w:val="HTMLCode"/>
          <w:rFonts w:ascii="Times New Roman" w:eastAsiaTheme="minorHAnsi" w:hAnsi="Times New Roman" w:cs="Times New Roman"/>
          <w:spacing w:val="-1"/>
          <w:sz w:val="28"/>
          <w:szCs w:val="28"/>
        </w:rPr>
        <w:t>init</w:t>
      </w:r>
      <w:proofErr w:type="spellEnd"/>
      <w:r w:rsidR="00E253E7" w:rsidRPr="00E253E7">
        <w:rPr>
          <w:rStyle w:val="HTMLCode"/>
          <w:rFonts w:ascii="Times New Roman" w:eastAsiaTheme="minorHAnsi" w:hAnsi="Times New Roman" w:cs="Times New Roman"/>
          <w:spacing w:val="-1"/>
          <w:sz w:val="28"/>
          <w:szCs w:val="28"/>
        </w:rPr>
        <w:t xml:space="preserve"> -y</w:t>
      </w:r>
      <w:r w:rsidR="00E253E7" w:rsidRPr="00E253E7">
        <w:rPr>
          <w:rFonts w:ascii="Times New Roman" w:hAnsi="Times New Roman" w:cs="Times New Roman"/>
          <w:spacing w:val="-1"/>
          <w:sz w:val="28"/>
          <w:szCs w:val="28"/>
          <w:shd w:val="clear" w:color="auto" w:fill="FFFFFF"/>
        </w:rPr>
        <w:t>, which creates </w:t>
      </w:r>
      <w:proofErr w:type="spellStart"/>
      <w:r w:rsidR="00E253E7" w:rsidRPr="00E253E7">
        <w:rPr>
          <w:rStyle w:val="HTMLCode"/>
          <w:rFonts w:ascii="Times New Roman" w:eastAsiaTheme="minorHAnsi" w:hAnsi="Times New Roman" w:cs="Times New Roman"/>
          <w:spacing w:val="-1"/>
          <w:sz w:val="28"/>
          <w:szCs w:val="28"/>
        </w:rPr>
        <w:t>package.json</w:t>
      </w:r>
      <w:proofErr w:type="spellEnd"/>
      <w:r w:rsidR="00E253E7" w:rsidRPr="00E253E7">
        <w:rPr>
          <w:rFonts w:ascii="Times New Roman" w:hAnsi="Times New Roman" w:cs="Times New Roman"/>
          <w:spacing w:val="-1"/>
          <w:sz w:val="28"/>
          <w:szCs w:val="28"/>
          <w:shd w:val="clear" w:color="auto" w:fill="FFFFFF"/>
        </w:rPr>
        <w:t> for us. The </w:t>
      </w:r>
      <w:r w:rsidR="00E253E7" w:rsidRPr="00E253E7">
        <w:rPr>
          <w:rStyle w:val="HTMLCode"/>
          <w:rFonts w:ascii="Times New Roman" w:eastAsiaTheme="minorHAnsi" w:hAnsi="Times New Roman" w:cs="Times New Roman"/>
          <w:spacing w:val="-1"/>
          <w:sz w:val="28"/>
          <w:szCs w:val="28"/>
        </w:rPr>
        <w:t>-y</w:t>
      </w:r>
      <w:r w:rsidR="00E253E7" w:rsidRPr="00E253E7">
        <w:rPr>
          <w:rFonts w:ascii="Times New Roman" w:hAnsi="Times New Roman" w:cs="Times New Roman"/>
          <w:spacing w:val="-1"/>
          <w:sz w:val="28"/>
          <w:szCs w:val="28"/>
          <w:shd w:val="clear" w:color="auto" w:fill="FFFFFF"/>
        </w:rPr>
        <w:t> option </w:t>
      </w:r>
      <w:r w:rsidR="00E253E7" w:rsidRPr="00E253E7">
        <w:rPr>
          <w:rFonts w:ascii="Times New Roman" w:hAnsi="Times New Roman" w:cs="Times New Roman"/>
          <w:spacing w:val="-1"/>
          <w:sz w:val="28"/>
          <w:szCs w:val="28"/>
          <w:shd w:val="clear" w:color="auto" w:fill="FFFFFF"/>
        </w:rPr>
        <w:t>accepts the defaults</w:t>
      </w:r>
      <w:r w:rsidR="00E253E7" w:rsidRPr="00E253E7">
        <w:rPr>
          <w:rFonts w:ascii="Times New Roman" w:hAnsi="Times New Roman" w:cs="Times New Roman"/>
          <w:spacing w:val="-1"/>
          <w:sz w:val="28"/>
          <w:szCs w:val="28"/>
          <w:shd w:val="clear" w:color="auto" w:fill="FFFFFF"/>
        </w:rPr>
        <w:t>.</w:t>
      </w:r>
      <w:r w:rsidRPr="00E253E7">
        <w:rPr>
          <w:rFonts w:ascii="Times New Roman" w:hAnsi="Times New Roman" w:cs="Times New Roman"/>
          <w:noProof/>
          <w:sz w:val="28"/>
          <w:szCs w:val="28"/>
        </w:rPr>
        <w:drawing>
          <wp:inline distT="0" distB="0" distL="0" distR="0" wp14:anchorId="24352F16" wp14:editId="275C1F48">
            <wp:extent cx="5943600" cy="5271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71770"/>
                    </a:xfrm>
                    <a:prstGeom prst="rect">
                      <a:avLst/>
                    </a:prstGeom>
                  </pic:spPr>
                </pic:pic>
              </a:graphicData>
            </a:graphic>
          </wp:inline>
        </w:drawing>
      </w:r>
    </w:p>
    <w:p w:rsidR="001B7348" w:rsidRPr="00E253E7" w:rsidRDefault="00E253E7" w:rsidP="001B7348">
      <w:pPr>
        <w:pStyle w:val="ListParagraph"/>
        <w:numPr>
          <w:ilvl w:val="0"/>
          <w:numId w:val="1"/>
        </w:numPr>
        <w:ind w:left="-360" w:right="-270"/>
        <w:rPr>
          <w:rFonts w:ascii="Times New Roman" w:hAnsi="Times New Roman" w:cs="Times New Roman"/>
          <w:sz w:val="28"/>
          <w:szCs w:val="28"/>
        </w:rPr>
      </w:pPr>
      <w:proofErr w:type="gramStart"/>
      <w:r w:rsidRPr="00E253E7">
        <w:rPr>
          <w:rFonts w:ascii="Times New Roman" w:hAnsi="Times New Roman" w:cs="Times New Roman"/>
          <w:spacing w:val="-1"/>
          <w:sz w:val="28"/>
          <w:szCs w:val="28"/>
          <w:shd w:val="clear" w:color="auto" w:fill="FFFFFF"/>
        </w:rPr>
        <w:t>setup</w:t>
      </w:r>
      <w:proofErr w:type="gramEnd"/>
      <w:r w:rsidRPr="00E253E7">
        <w:rPr>
          <w:rFonts w:ascii="Times New Roman" w:hAnsi="Times New Roman" w:cs="Times New Roman"/>
          <w:spacing w:val="-1"/>
          <w:sz w:val="28"/>
          <w:szCs w:val="28"/>
          <w:shd w:val="clear" w:color="auto" w:fill="FFFFFF"/>
        </w:rPr>
        <w:t xml:space="preserve"> the third-party dependencies</w:t>
      </w:r>
      <w:r w:rsidRPr="00E253E7">
        <w:rPr>
          <w:rFonts w:ascii="Times New Roman" w:hAnsi="Times New Roman" w:cs="Times New Roman"/>
          <w:spacing w:val="-1"/>
          <w:sz w:val="28"/>
          <w:szCs w:val="28"/>
          <w:shd w:val="clear" w:color="auto" w:fill="FFFFFF"/>
        </w:rPr>
        <w:t xml:space="preserve"> .</w:t>
      </w:r>
    </w:p>
    <w:p w:rsidR="00E253E7" w:rsidRPr="00E253E7" w:rsidRDefault="00E253E7" w:rsidP="00E253E7">
      <w:pPr>
        <w:pStyle w:val="ListParagraph"/>
        <w:numPr>
          <w:ilvl w:val="0"/>
          <w:numId w:val="2"/>
        </w:numPr>
        <w:ind w:left="-360" w:right="-270"/>
        <w:rPr>
          <w:rFonts w:ascii="Times New Roman" w:hAnsi="Times New Roman" w:cs="Times New Roman"/>
          <w:b/>
          <w:sz w:val="28"/>
          <w:szCs w:val="28"/>
        </w:rPr>
      </w:pPr>
      <w:proofErr w:type="spellStart"/>
      <w:proofErr w:type="gramStart"/>
      <w:r w:rsidRPr="00E253E7">
        <w:rPr>
          <w:rFonts w:ascii="Times New Roman" w:hAnsi="Times New Roman" w:cs="Times New Roman"/>
          <w:b/>
          <w:sz w:val="28"/>
          <w:szCs w:val="28"/>
        </w:rPr>
        <w:t>Core.Js</w:t>
      </w:r>
      <w:proofErr w:type="spellEnd"/>
      <w:r w:rsidRPr="00E253E7">
        <w:rPr>
          <w:rFonts w:ascii="Times New Roman" w:hAnsi="Times New Roman" w:cs="Times New Roman"/>
          <w:b/>
          <w:sz w:val="28"/>
          <w:szCs w:val="28"/>
        </w:rPr>
        <w:t xml:space="preserve"> :</w:t>
      </w:r>
      <w:proofErr w:type="gramEnd"/>
      <w:r w:rsidRPr="00E253E7">
        <w:rPr>
          <w:rFonts w:ascii="Times New Roman" w:hAnsi="Times New Roman" w:cs="Times New Roman"/>
          <w:b/>
          <w:sz w:val="28"/>
          <w:szCs w:val="28"/>
        </w:rPr>
        <w:t xml:space="preserve"> </w:t>
      </w:r>
      <w:r w:rsidRPr="00E253E7">
        <w:rPr>
          <w:rFonts w:ascii="Times New Roman" w:hAnsi="Times New Roman" w:cs="Times New Roman"/>
          <w:spacing w:val="-1"/>
          <w:sz w:val="28"/>
          <w:szCs w:val="28"/>
          <w:shd w:val="clear" w:color="auto" w:fill="FFFFFF"/>
        </w:rPr>
        <w:t xml:space="preserve">Patches the global object (window) with essential features of ES2015 (ES6). You may substitute it with an alternative </w:t>
      </w:r>
      <w:proofErr w:type="spellStart"/>
      <w:r w:rsidRPr="00E253E7">
        <w:rPr>
          <w:rFonts w:ascii="Times New Roman" w:hAnsi="Times New Roman" w:cs="Times New Roman"/>
          <w:spacing w:val="-1"/>
          <w:sz w:val="28"/>
          <w:szCs w:val="28"/>
          <w:shd w:val="clear" w:color="auto" w:fill="FFFFFF"/>
        </w:rPr>
        <w:t>polyfill</w:t>
      </w:r>
      <w:proofErr w:type="spellEnd"/>
      <w:r w:rsidRPr="00E253E7">
        <w:rPr>
          <w:rFonts w:ascii="Times New Roman" w:hAnsi="Times New Roman" w:cs="Times New Roman"/>
          <w:spacing w:val="-1"/>
          <w:sz w:val="28"/>
          <w:szCs w:val="28"/>
          <w:shd w:val="clear" w:color="auto" w:fill="FFFFFF"/>
        </w:rPr>
        <w:t xml:space="preserve"> that provides the same core APIs. When these APIs are implemented by the major browsers, this dependency will become unnecessary. Essentially, only Reflect </w:t>
      </w:r>
      <w:proofErr w:type="spellStart"/>
      <w:r w:rsidRPr="00E253E7">
        <w:rPr>
          <w:rFonts w:ascii="Times New Roman" w:hAnsi="Times New Roman" w:cs="Times New Roman"/>
          <w:spacing w:val="-1"/>
          <w:sz w:val="28"/>
          <w:szCs w:val="28"/>
          <w:shd w:val="clear" w:color="auto" w:fill="FFFFFF"/>
        </w:rPr>
        <w:t>polyfill</w:t>
      </w:r>
      <w:proofErr w:type="spellEnd"/>
      <w:r w:rsidRPr="00E253E7">
        <w:rPr>
          <w:rFonts w:ascii="Times New Roman" w:hAnsi="Times New Roman" w:cs="Times New Roman"/>
          <w:spacing w:val="-1"/>
          <w:sz w:val="28"/>
          <w:szCs w:val="28"/>
          <w:shd w:val="clear" w:color="auto" w:fill="FFFFFF"/>
        </w:rPr>
        <w:t xml:space="preserve"> is required in all major browsers (actually, </w:t>
      </w:r>
      <w:r w:rsidRPr="00E253E7">
        <w:rPr>
          <w:rFonts w:ascii="Times New Roman" w:hAnsi="Times New Roman" w:cs="Times New Roman"/>
          <w:spacing w:val="-1"/>
          <w:sz w:val="28"/>
          <w:szCs w:val="28"/>
          <w:shd w:val="clear" w:color="auto" w:fill="FFFFFF"/>
        </w:rPr>
        <w:lastRenderedPageBreak/>
        <w:t>if you use </w:t>
      </w:r>
      <w:proofErr w:type="spellStart"/>
      <w:r w:rsidRPr="00E253E7">
        <w:rPr>
          <w:rFonts w:ascii="Times New Roman" w:hAnsi="Times New Roman" w:cs="Times New Roman"/>
          <w:sz w:val="28"/>
          <w:szCs w:val="28"/>
        </w:rPr>
        <w:fldChar w:fldCharType="begin"/>
      </w:r>
      <w:r w:rsidRPr="00E253E7">
        <w:rPr>
          <w:rFonts w:ascii="Times New Roman" w:hAnsi="Times New Roman" w:cs="Times New Roman"/>
          <w:sz w:val="28"/>
          <w:szCs w:val="28"/>
        </w:rPr>
        <w:instrText xml:space="preserve"> HYPERLINK "https://medium.com/@urish/a-deep-deep-deep-deep-deep-dive-into-the-angular-compiler-5379171ffb7a" \t "_blank" </w:instrText>
      </w:r>
      <w:r w:rsidRPr="00E253E7">
        <w:rPr>
          <w:rFonts w:ascii="Times New Roman" w:hAnsi="Times New Roman" w:cs="Times New Roman"/>
          <w:sz w:val="28"/>
          <w:szCs w:val="28"/>
        </w:rPr>
        <w:fldChar w:fldCharType="separate"/>
      </w:r>
      <w:r w:rsidRPr="00E253E7">
        <w:rPr>
          <w:rStyle w:val="Hyperlink"/>
          <w:rFonts w:ascii="Times New Roman" w:hAnsi="Times New Roman" w:cs="Times New Roman"/>
          <w:spacing w:val="-1"/>
          <w:sz w:val="28"/>
          <w:szCs w:val="28"/>
          <w:shd w:val="clear" w:color="auto" w:fill="FFFFFF"/>
        </w:rPr>
        <w:t>AoT</w:t>
      </w:r>
      <w:proofErr w:type="spellEnd"/>
      <w:r w:rsidRPr="00E253E7">
        <w:rPr>
          <w:rStyle w:val="Hyperlink"/>
          <w:rFonts w:ascii="Times New Roman" w:hAnsi="Times New Roman" w:cs="Times New Roman"/>
          <w:spacing w:val="-1"/>
          <w:sz w:val="28"/>
          <w:szCs w:val="28"/>
          <w:shd w:val="clear" w:color="auto" w:fill="FFFFFF"/>
        </w:rPr>
        <w:t xml:space="preserve"> compilation</w:t>
      </w:r>
      <w:r w:rsidRPr="00E253E7">
        <w:rPr>
          <w:rFonts w:ascii="Times New Roman" w:hAnsi="Times New Roman" w:cs="Times New Roman"/>
          <w:sz w:val="28"/>
          <w:szCs w:val="28"/>
        </w:rPr>
        <w:fldChar w:fldCharType="end"/>
      </w:r>
      <w:r w:rsidRPr="00E253E7">
        <w:rPr>
          <w:rFonts w:ascii="Times New Roman" w:hAnsi="Times New Roman" w:cs="Times New Roman"/>
          <w:spacing w:val="-1"/>
          <w:sz w:val="28"/>
          <w:szCs w:val="28"/>
          <w:shd w:val="clear" w:color="auto" w:fill="FFFFFF"/>
        </w:rPr>
        <w:t xml:space="preserve">, which is the recommended way for production, you can even skip the Reflect </w:t>
      </w:r>
      <w:proofErr w:type="spellStart"/>
      <w:r w:rsidRPr="00E253E7">
        <w:rPr>
          <w:rFonts w:ascii="Times New Roman" w:hAnsi="Times New Roman" w:cs="Times New Roman"/>
          <w:spacing w:val="-1"/>
          <w:sz w:val="28"/>
          <w:szCs w:val="28"/>
          <w:shd w:val="clear" w:color="auto" w:fill="FFFFFF"/>
        </w:rPr>
        <w:t>polyfill</w:t>
      </w:r>
      <w:proofErr w:type="spellEnd"/>
      <w:r w:rsidRPr="00E253E7">
        <w:rPr>
          <w:rFonts w:ascii="Times New Roman" w:hAnsi="Times New Roman" w:cs="Times New Roman"/>
          <w:spacing w:val="-1"/>
          <w:sz w:val="28"/>
          <w:szCs w:val="28"/>
          <w:shd w:val="clear" w:color="auto" w:fill="FFFFFF"/>
        </w:rPr>
        <w:t>).</w:t>
      </w:r>
      <w:r w:rsidRPr="00E253E7">
        <w:rPr>
          <w:rFonts w:ascii="Times New Roman" w:hAnsi="Times New Roman" w:cs="Times New Roman"/>
          <w:spacing w:val="-1"/>
          <w:sz w:val="28"/>
          <w:szCs w:val="28"/>
          <w:shd w:val="clear" w:color="auto" w:fill="FFFFFF"/>
        </w:rPr>
        <w:t xml:space="preserve">     </w:t>
      </w:r>
    </w:p>
    <w:p w:rsidR="00E253E7" w:rsidRPr="00E253E7" w:rsidRDefault="00E253E7" w:rsidP="00E253E7">
      <w:pPr>
        <w:pStyle w:val="ListParagraph"/>
        <w:numPr>
          <w:ilvl w:val="0"/>
          <w:numId w:val="2"/>
        </w:numPr>
        <w:ind w:left="-360" w:right="-270"/>
        <w:rPr>
          <w:rFonts w:ascii="Times New Roman" w:hAnsi="Times New Roman" w:cs="Times New Roman"/>
          <w:b/>
          <w:sz w:val="28"/>
          <w:szCs w:val="28"/>
        </w:rPr>
      </w:pPr>
      <w:proofErr w:type="spellStart"/>
      <w:proofErr w:type="gramStart"/>
      <w:r w:rsidRPr="00E253E7">
        <w:rPr>
          <w:rFonts w:ascii="Times New Roman" w:hAnsi="Times New Roman" w:cs="Times New Roman"/>
          <w:b/>
          <w:sz w:val="28"/>
          <w:szCs w:val="28"/>
        </w:rPr>
        <w:t>Rxjs</w:t>
      </w:r>
      <w:proofErr w:type="spellEnd"/>
      <w:r w:rsidRPr="00E253E7">
        <w:rPr>
          <w:rFonts w:ascii="Times New Roman" w:hAnsi="Times New Roman" w:cs="Times New Roman"/>
          <w:b/>
          <w:sz w:val="28"/>
          <w:szCs w:val="28"/>
        </w:rPr>
        <w:t xml:space="preserve"> :</w:t>
      </w:r>
      <w:proofErr w:type="gramEnd"/>
      <w:r w:rsidRPr="00E253E7">
        <w:rPr>
          <w:rFonts w:ascii="Times New Roman" w:hAnsi="Times New Roman" w:cs="Times New Roman"/>
          <w:b/>
          <w:sz w:val="28"/>
          <w:szCs w:val="28"/>
        </w:rPr>
        <w:t xml:space="preserve"> </w:t>
      </w:r>
      <w:r w:rsidRPr="00E253E7">
        <w:rPr>
          <w:rFonts w:ascii="Times New Roman" w:hAnsi="Times New Roman" w:cs="Times New Roman"/>
          <w:spacing w:val="-1"/>
          <w:sz w:val="28"/>
          <w:szCs w:val="28"/>
          <w:shd w:val="clear" w:color="auto" w:fill="FFFFFF"/>
        </w:rPr>
        <w:t>Reactive Extensions Library for JavaScript, which includes methods for transforming, composing, and querying streams of data. It is utilized by several parts of the Angular framework, such as the HTTP and Forms modules. The library provides an Observable implementation, which is currently a </w:t>
      </w:r>
      <w:hyperlink r:id="rId6" w:tgtFrame="_blank" w:history="1">
        <w:r w:rsidRPr="00E253E7">
          <w:rPr>
            <w:rStyle w:val="Hyperlink"/>
            <w:rFonts w:ascii="Times New Roman" w:hAnsi="Times New Roman" w:cs="Times New Roman"/>
            <w:spacing w:val="-1"/>
            <w:sz w:val="28"/>
            <w:szCs w:val="28"/>
            <w:shd w:val="clear" w:color="auto" w:fill="FFFFFF"/>
          </w:rPr>
          <w:t>proposed feature</w:t>
        </w:r>
      </w:hyperlink>
      <w:r w:rsidRPr="00E253E7">
        <w:rPr>
          <w:rFonts w:ascii="Times New Roman" w:hAnsi="Times New Roman" w:cs="Times New Roman"/>
          <w:spacing w:val="-1"/>
          <w:sz w:val="28"/>
          <w:szCs w:val="28"/>
          <w:shd w:val="clear" w:color="auto" w:fill="FFFFFF"/>
        </w:rPr>
        <w:t> to be included in future versions of the JavaScript language.</w:t>
      </w:r>
    </w:p>
    <w:p w:rsidR="00E253E7" w:rsidRPr="00E253E7" w:rsidRDefault="00E253E7" w:rsidP="00E253E7">
      <w:pPr>
        <w:pStyle w:val="ListParagraph"/>
        <w:numPr>
          <w:ilvl w:val="0"/>
          <w:numId w:val="2"/>
        </w:numPr>
        <w:ind w:left="-360" w:right="-270"/>
        <w:rPr>
          <w:rFonts w:ascii="Times New Roman" w:hAnsi="Times New Roman" w:cs="Times New Roman"/>
          <w:b/>
          <w:sz w:val="28"/>
          <w:szCs w:val="28"/>
        </w:rPr>
      </w:pPr>
      <w:proofErr w:type="gramStart"/>
      <w:r w:rsidRPr="00E253E7">
        <w:rPr>
          <w:rFonts w:ascii="Times New Roman" w:hAnsi="Times New Roman" w:cs="Times New Roman"/>
          <w:b/>
          <w:sz w:val="28"/>
          <w:szCs w:val="28"/>
        </w:rPr>
        <w:t>zone.js :</w:t>
      </w:r>
      <w:proofErr w:type="gramEnd"/>
      <w:r w:rsidRPr="00E253E7">
        <w:rPr>
          <w:rFonts w:ascii="Times New Roman" w:hAnsi="Times New Roman" w:cs="Times New Roman"/>
          <w:b/>
          <w:sz w:val="28"/>
          <w:szCs w:val="28"/>
        </w:rPr>
        <w:t xml:space="preserve"> </w:t>
      </w:r>
      <w:r w:rsidRPr="00E253E7">
        <w:rPr>
          <w:rFonts w:ascii="Times New Roman" w:hAnsi="Times New Roman" w:cs="Times New Roman"/>
          <w:spacing w:val="-1"/>
          <w:sz w:val="28"/>
          <w:szCs w:val="28"/>
          <w:shd w:val="clear" w:color="auto" w:fill="FFFFFF"/>
        </w:rPr>
        <w:t xml:space="preserve">A </w:t>
      </w:r>
      <w:proofErr w:type="spellStart"/>
      <w:r w:rsidRPr="00E253E7">
        <w:rPr>
          <w:rFonts w:ascii="Times New Roman" w:hAnsi="Times New Roman" w:cs="Times New Roman"/>
          <w:spacing w:val="-1"/>
          <w:sz w:val="28"/>
          <w:szCs w:val="28"/>
          <w:shd w:val="clear" w:color="auto" w:fill="FFFFFF"/>
        </w:rPr>
        <w:t>polyfill</w:t>
      </w:r>
      <w:proofErr w:type="spellEnd"/>
      <w:r w:rsidRPr="00E253E7">
        <w:rPr>
          <w:rFonts w:ascii="Times New Roman" w:hAnsi="Times New Roman" w:cs="Times New Roman"/>
          <w:spacing w:val="-1"/>
          <w:sz w:val="28"/>
          <w:szCs w:val="28"/>
          <w:shd w:val="clear" w:color="auto" w:fill="FFFFFF"/>
        </w:rPr>
        <w:t xml:space="preserve"> for the </w:t>
      </w:r>
      <w:hyperlink r:id="rId7" w:tgtFrame="_blank" w:history="1">
        <w:r w:rsidRPr="00E253E7">
          <w:rPr>
            <w:rStyle w:val="Hyperlink"/>
            <w:rFonts w:ascii="Times New Roman" w:hAnsi="Times New Roman" w:cs="Times New Roman"/>
            <w:spacing w:val="-1"/>
            <w:sz w:val="28"/>
            <w:szCs w:val="28"/>
            <w:shd w:val="clear" w:color="auto" w:fill="FFFFFF"/>
          </w:rPr>
          <w:t>Zone specification</w:t>
        </w:r>
      </w:hyperlink>
      <w:r w:rsidRPr="00E253E7">
        <w:rPr>
          <w:rFonts w:ascii="Times New Roman" w:hAnsi="Times New Roman" w:cs="Times New Roman"/>
          <w:spacing w:val="-1"/>
          <w:sz w:val="28"/>
          <w:szCs w:val="28"/>
          <w:shd w:val="clear" w:color="auto" w:fill="FFFFFF"/>
        </w:rPr>
        <w:t xml:space="preserve">, which has also been proposed for inclusion in the JavaScript language. Zone.js provides the mechanism to hook into asynchronous operations and track outstanding </w:t>
      </w:r>
      <w:proofErr w:type="spellStart"/>
      <w:r w:rsidRPr="00E253E7">
        <w:rPr>
          <w:rFonts w:ascii="Times New Roman" w:hAnsi="Times New Roman" w:cs="Times New Roman"/>
          <w:spacing w:val="-1"/>
          <w:sz w:val="28"/>
          <w:szCs w:val="28"/>
          <w:shd w:val="clear" w:color="auto" w:fill="FFFFFF"/>
        </w:rPr>
        <w:t>async</w:t>
      </w:r>
      <w:proofErr w:type="spellEnd"/>
      <w:r w:rsidRPr="00E253E7">
        <w:rPr>
          <w:rFonts w:ascii="Times New Roman" w:hAnsi="Times New Roman" w:cs="Times New Roman"/>
          <w:spacing w:val="-1"/>
          <w:sz w:val="28"/>
          <w:szCs w:val="28"/>
          <w:shd w:val="clear" w:color="auto" w:fill="FFFFFF"/>
        </w:rPr>
        <w:t xml:space="preserve"> tasks. Angular does that by creating its own </w:t>
      </w:r>
      <w:proofErr w:type="spellStart"/>
      <w:r w:rsidRPr="00E253E7">
        <w:rPr>
          <w:rFonts w:ascii="Times New Roman" w:hAnsi="Times New Roman" w:cs="Times New Roman"/>
          <w:sz w:val="28"/>
          <w:szCs w:val="28"/>
        </w:rPr>
        <w:fldChar w:fldCharType="begin"/>
      </w:r>
      <w:r w:rsidRPr="00E253E7">
        <w:rPr>
          <w:rFonts w:ascii="Times New Roman" w:hAnsi="Times New Roman" w:cs="Times New Roman"/>
          <w:sz w:val="28"/>
          <w:szCs w:val="28"/>
        </w:rPr>
        <w:instrText xml:space="preserve"> HYPERLINK "https://angular.io/api/core/NgZone" \t "_blank" </w:instrText>
      </w:r>
      <w:r w:rsidRPr="00E253E7">
        <w:rPr>
          <w:rFonts w:ascii="Times New Roman" w:hAnsi="Times New Roman" w:cs="Times New Roman"/>
          <w:sz w:val="28"/>
          <w:szCs w:val="28"/>
        </w:rPr>
        <w:fldChar w:fldCharType="separate"/>
      </w:r>
      <w:r w:rsidRPr="00E253E7">
        <w:rPr>
          <w:rStyle w:val="Hyperlink"/>
          <w:rFonts w:ascii="Times New Roman" w:hAnsi="Times New Roman" w:cs="Times New Roman"/>
          <w:spacing w:val="-1"/>
          <w:sz w:val="28"/>
          <w:szCs w:val="28"/>
          <w:shd w:val="clear" w:color="auto" w:fill="FFFFFF"/>
        </w:rPr>
        <w:t>NgZone</w:t>
      </w:r>
      <w:proofErr w:type="spellEnd"/>
      <w:r w:rsidRPr="00E253E7">
        <w:rPr>
          <w:rFonts w:ascii="Times New Roman" w:hAnsi="Times New Roman" w:cs="Times New Roman"/>
          <w:sz w:val="28"/>
          <w:szCs w:val="28"/>
        </w:rPr>
        <w:fldChar w:fldCharType="end"/>
      </w:r>
      <w:r w:rsidRPr="00E253E7">
        <w:rPr>
          <w:rFonts w:ascii="Times New Roman" w:hAnsi="Times New Roman" w:cs="Times New Roman"/>
          <w:spacing w:val="-1"/>
          <w:sz w:val="28"/>
          <w:szCs w:val="28"/>
          <w:shd w:val="clear" w:color="auto" w:fill="FFFFFF"/>
        </w:rPr>
        <w:t> which waits until all asynchronous operations like </w:t>
      </w:r>
      <w:hyperlink r:id="rId8" w:tgtFrame="_blank" w:history="1">
        <w:r w:rsidRPr="00E253E7">
          <w:rPr>
            <w:rStyle w:val="Hyperlink"/>
            <w:rFonts w:ascii="Times New Roman" w:hAnsi="Times New Roman" w:cs="Times New Roman"/>
            <w:spacing w:val="-1"/>
            <w:sz w:val="28"/>
            <w:szCs w:val="28"/>
            <w:shd w:val="clear" w:color="auto" w:fill="FFFFFF"/>
          </w:rPr>
          <w:t>timers</w:t>
        </w:r>
      </w:hyperlink>
      <w:r w:rsidRPr="00E253E7">
        <w:rPr>
          <w:rFonts w:ascii="Times New Roman" w:hAnsi="Times New Roman" w:cs="Times New Roman"/>
          <w:spacing w:val="-1"/>
          <w:sz w:val="28"/>
          <w:szCs w:val="28"/>
          <w:shd w:val="clear" w:color="auto" w:fill="FFFFFF"/>
        </w:rPr>
        <w:t> and </w:t>
      </w:r>
      <w:hyperlink r:id="rId9" w:tgtFrame="_blank" w:history="1">
        <w:r w:rsidRPr="00E253E7">
          <w:rPr>
            <w:rStyle w:val="Hyperlink"/>
            <w:rFonts w:ascii="Times New Roman" w:hAnsi="Times New Roman" w:cs="Times New Roman"/>
            <w:spacing w:val="-1"/>
            <w:sz w:val="28"/>
            <w:szCs w:val="28"/>
            <w:shd w:val="clear" w:color="auto" w:fill="FFFFFF"/>
          </w:rPr>
          <w:t>XHR</w:t>
        </w:r>
      </w:hyperlink>
      <w:r w:rsidRPr="00E253E7">
        <w:rPr>
          <w:rFonts w:ascii="Times New Roman" w:hAnsi="Times New Roman" w:cs="Times New Roman"/>
          <w:spacing w:val="-1"/>
          <w:sz w:val="28"/>
          <w:szCs w:val="28"/>
          <w:shd w:val="clear" w:color="auto" w:fill="FFFFFF"/>
        </w:rPr>
        <w:t> requests are completed and triggers </w:t>
      </w:r>
      <w:hyperlink r:id="rId10" w:tgtFrame="_blank" w:history="1">
        <w:r w:rsidRPr="00E253E7">
          <w:rPr>
            <w:rStyle w:val="Hyperlink"/>
            <w:rFonts w:ascii="Times New Roman" w:hAnsi="Times New Roman" w:cs="Times New Roman"/>
            <w:spacing w:val="-1"/>
            <w:sz w:val="28"/>
            <w:szCs w:val="28"/>
            <w:shd w:val="clear" w:color="auto" w:fill="FFFFFF"/>
          </w:rPr>
          <w:t>change detection</w:t>
        </w:r>
      </w:hyperlink>
      <w:r w:rsidRPr="00E253E7">
        <w:rPr>
          <w:rFonts w:ascii="Times New Roman" w:hAnsi="Times New Roman" w:cs="Times New Roman"/>
          <w:spacing w:val="-1"/>
          <w:sz w:val="28"/>
          <w:szCs w:val="28"/>
          <w:shd w:val="clear" w:color="auto" w:fill="FFFFFF"/>
        </w:rPr>
        <w:t>.</w:t>
      </w:r>
    </w:p>
    <w:p w:rsidR="00E253E7" w:rsidRPr="00E253E7" w:rsidRDefault="00E253E7" w:rsidP="00E253E7">
      <w:pPr>
        <w:pStyle w:val="ListParagraph"/>
        <w:numPr>
          <w:ilvl w:val="0"/>
          <w:numId w:val="1"/>
        </w:numPr>
        <w:ind w:left="-360" w:right="-270"/>
        <w:rPr>
          <w:rFonts w:ascii="Times New Roman" w:hAnsi="Times New Roman" w:cs="Times New Roman"/>
          <w:sz w:val="28"/>
          <w:szCs w:val="28"/>
        </w:rPr>
      </w:pPr>
      <w:r w:rsidRPr="00E253E7">
        <w:rPr>
          <w:rFonts w:ascii="Times New Roman" w:hAnsi="Times New Roman" w:cs="Times New Roman"/>
          <w:sz w:val="28"/>
          <w:szCs w:val="28"/>
        </w:rPr>
        <w:t xml:space="preserve">To install this dependency use below </w:t>
      </w:r>
      <w:proofErr w:type="spellStart"/>
      <w:proofErr w:type="gramStart"/>
      <w:r w:rsidRPr="00E253E7">
        <w:rPr>
          <w:rFonts w:ascii="Times New Roman" w:hAnsi="Times New Roman" w:cs="Times New Roman"/>
          <w:sz w:val="28"/>
          <w:szCs w:val="28"/>
        </w:rPr>
        <w:t>cmd</w:t>
      </w:r>
      <w:proofErr w:type="spellEnd"/>
      <w:r w:rsidRPr="00E253E7">
        <w:rPr>
          <w:rFonts w:ascii="Times New Roman" w:hAnsi="Times New Roman" w:cs="Times New Roman"/>
          <w:sz w:val="28"/>
          <w:szCs w:val="28"/>
        </w:rPr>
        <w:t xml:space="preserve"> .</w:t>
      </w:r>
      <w:proofErr w:type="gramEnd"/>
      <w:r w:rsidRPr="00E253E7">
        <w:rPr>
          <w:rFonts w:ascii="Times New Roman" w:hAnsi="Times New Roman" w:cs="Times New Roman"/>
          <w:sz w:val="28"/>
          <w:szCs w:val="28"/>
        </w:rPr>
        <w:t xml:space="preserve">  </w:t>
      </w:r>
      <w:proofErr w:type="gramStart"/>
      <w:r w:rsidRPr="00E253E7">
        <w:rPr>
          <w:rFonts w:ascii="Times New Roman" w:hAnsi="Times New Roman" w:cs="Times New Roman"/>
          <w:sz w:val="28"/>
          <w:szCs w:val="28"/>
        </w:rPr>
        <w:t>where</w:t>
      </w:r>
      <w:proofErr w:type="gramEnd"/>
      <w:r w:rsidRPr="00E253E7">
        <w:rPr>
          <w:rFonts w:ascii="Times New Roman" w:hAnsi="Times New Roman" w:cs="Times New Roman"/>
          <w:sz w:val="28"/>
          <w:szCs w:val="28"/>
        </w:rPr>
        <w:t xml:space="preserve"> save is used to save the dependency in </w:t>
      </w:r>
      <w:proofErr w:type="spellStart"/>
      <w:r w:rsidRPr="00E253E7">
        <w:rPr>
          <w:rFonts w:ascii="Times New Roman" w:hAnsi="Times New Roman" w:cs="Times New Roman"/>
          <w:sz w:val="28"/>
          <w:szCs w:val="28"/>
        </w:rPr>
        <w:t>package.json</w:t>
      </w:r>
      <w:proofErr w:type="spellEnd"/>
      <w:r w:rsidRPr="00E253E7">
        <w:rPr>
          <w:rFonts w:ascii="Times New Roman" w:hAnsi="Times New Roman" w:cs="Times New Roman"/>
          <w:sz w:val="28"/>
          <w:szCs w:val="28"/>
        </w:rPr>
        <w:t>.</w:t>
      </w:r>
    </w:p>
    <w:p w:rsidR="00E253E7" w:rsidRPr="00E253E7" w:rsidRDefault="00E253E7" w:rsidP="00E253E7">
      <w:pPr>
        <w:pStyle w:val="ListParagraph"/>
        <w:ind w:left="-360" w:right="-270" w:hanging="360"/>
        <w:rPr>
          <w:rFonts w:ascii="Times New Roman" w:hAnsi="Times New Roman" w:cs="Times New Roman"/>
          <w:b/>
          <w:sz w:val="28"/>
          <w:szCs w:val="28"/>
        </w:rPr>
      </w:pPr>
      <w:r w:rsidRPr="00E253E7">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E253E7">
        <w:rPr>
          <w:rFonts w:ascii="Times New Roman" w:hAnsi="Times New Roman" w:cs="Times New Roman"/>
          <w:b/>
          <w:sz w:val="28"/>
          <w:szCs w:val="28"/>
        </w:rPr>
        <w:t xml:space="preserve">  </w:t>
      </w:r>
      <w:proofErr w:type="spellStart"/>
      <w:proofErr w:type="gramStart"/>
      <w:r w:rsidRPr="00E253E7">
        <w:rPr>
          <w:rFonts w:ascii="Times New Roman" w:hAnsi="Times New Roman" w:cs="Times New Roman"/>
          <w:b/>
          <w:sz w:val="28"/>
          <w:szCs w:val="28"/>
        </w:rPr>
        <w:t>npm</w:t>
      </w:r>
      <w:proofErr w:type="spellEnd"/>
      <w:proofErr w:type="gramEnd"/>
      <w:r w:rsidRPr="00E253E7">
        <w:rPr>
          <w:rFonts w:ascii="Times New Roman" w:hAnsi="Times New Roman" w:cs="Times New Roman"/>
          <w:b/>
          <w:sz w:val="28"/>
          <w:szCs w:val="28"/>
        </w:rPr>
        <w:t xml:space="preserve"> </w:t>
      </w:r>
      <w:proofErr w:type="spellStart"/>
      <w:r w:rsidRPr="00E253E7">
        <w:rPr>
          <w:rFonts w:ascii="Times New Roman" w:hAnsi="Times New Roman" w:cs="Times New Roman"/>
          <w:b/>
          <w:sz w:val="28"/>
          <w:szCs w:val="28"/>
        </w:rPr>
        <w:t>i</w:t>
      </w:r>
      <w:proofErr w:type="spellEnd"/>
      <w:r w:rsidRPr="00E253E7">
        <w:rPr>
          <w:rFonts w:ascii="Times New Roman" w:hAnsi="Times New Roman" w:cs="Times New Roman"/>
          <w:b/>
          <w:sz w:val="28"/>
          <w:szCs w:val="28"/>
        </w:rPr>
        <w:t xml:space="preserve"> --save core-</w:t>
      </w:r>
      <w:proofErr w:type="spellStart"/>
      <w:r w:rsidRPr="00E253E7">
        <w:rPr>
          <w:rFonts w:ascii="Times New Roman" w:hAnsi="Times New Roman" w:cs="Times New Roman"/>
          <w:b/>
          <w:sz w:val="28"/>
          <w:szCs w:val="28"/>
        </w:rPr>
        <w:t>js</w:t>
      </w:r>
      <w:proofErr w:type="spellEnd"/>
      <w:r w:rsidRPr="00E253E7">
        <w:rPr>
          <w:rFonts w:ascii="Times New Roman" w:hAnsi="Times New Roman" w:cs="Times New Roman"/>
          <w:b/>
          <w:sz w:val="28"/>
          <w:szCs w:val="28"/>
        </w:rPr>
        <w:t xml:space="preserve"> zone.js </w:t>
      </w:r>
      <w:proofErr w:type="spellStart"/>
      <w:r w:rsidRPr="00E253E7">
        <w:rPr>
          <w:rFonts w:ascii="Times New Roman" w:hAnsi="Times New Roman" w:cs="Times New Roman"/>
          <w:b/>
          <w:sz w:val="28"/>
          <w:szCs w:val="28"/>
        </w:rPr>
        <w:t>rxjs</w:t>
      </w:r>
      <w:proofErr w:type="spellEnd"/>
    </w:p>
    <w:p w:rsidR="00E253E7" w:rsidRDefault="00E253E7" w:rsidP="00E253E7">
      <w:pPr>
        <w:pStyle w:val="ListParagraph"/>
        <w:ind w:left="-360" w:right="-270" w:hanging="360"/>
        <w:rPr>
          <w:rFonts w:ascii="Times New Roman" w:hAnsi="Times New Roman" w:cs="Times New Roman"/>
          <w:b/>
          <w:sz w:val="28"/>
          <w:szCs w:val="28"/>
        </w:rPr>
      </w:pPr>
      <w:r w:rsidRPr="00E253E7">
        <w:rPr>
          <w:rFonts w:ascii="Times New Roman" w:hAnsi="Times New Roman" w:cs="Times New Roman"/>
          <w:sz w:val="28"/>
          <w:szCs w:val="28"/>
        </w:rPr>
        <w:t xml:space="preserve">     </w:t>
      </w:r>
      <w:proofErr w:type="gramStart"/>
      <w:r w:rsidRPr="00E253E7">
        <w:rPr>
          <w:rFonts w:ascii="Times New Roman" w:hAnsi="Times New Roman" w:cs="Times New Roman"/>
          <w:sz w:val="28"/>
          <w:szCs w:val="28"/>
        </w:rPr>
        <w:t>we</w:t>
      </w:r>
      <w:proofErr w:type="gramEnd"/>
      <w:r w:rsidRPr="00E253E7">
        <w:rPr>
          <w:rFonts w:ascii="Times New Roman" w:hAnsi="Times New Roman" w:cs="Times New Roman"/>
          <w:sz w:val="28"/>
          <w:szCs w:val="28"/>
        </w:rPr>
        <w:t xml:space="preserve"> can specify the particular version by providing @symbol</w:t>
      </w:r>
      <w:r w:rsidRPr="00E253E7">
        <w:rPr>
          <w:rFonts w:ascii="Times New Roman" w:hAnsi="Times New Roman" w:cs="Times New Roman"/>
          <w:b/>
          <w:sz w:val="28"/>
          <w:szCs w:val="28"/>
        </w:rPr>
        <w:t xml:space="preserve">  i.e. </w:t>
      </w:r>
      <w:proofErr w:type="spellStart"/>
      <w:r w:rsidRPr="00E253E7">
        <w:rPr>
          <w:rFonts w:ascii="Times New Roman" w:hAnsi="Times New Roman" w:cs="Times New Roman"/>
          <w:b/>
          <w:sz w:val="28"/>
          <w:szCs w:val="28"/>
        </w:rPr>
        <w:t>npm</w:t>
      </w:r>
      <w:proofErr w:type="spellEnd"/>
      <w:r w:rsidRPr="00E253E7">
        <w:rPr>
          <w:rFonts w:ascii="Times New Roman" w:hAnsi="Times New Roman" w:cs="Times New Roman"/>
          <w:b/>
          <w:sz w:val="28"/>
          <w:szCs w:val="28"/>
        </w:rPr>
        <w:t xml:space="preserve"> </w:t>
      </w:r>
      <w:proofErr w:type="spellStart"/>
      <w:r w:rsidRPr="00E253E7">
        <w:rPr>
          <w:rFonts w:ascii="Times New Roman" w:hAnsi="Times New Roman" w:cs="Times New Roman"/>
          <w:b/>
          <w:sz w:val="28"/>
          <w:szCs w:val="28"/>
        </w:rPr>
        <w:t>i</w:t>
      </w:r>
      <w:proofErr w:type="spellEnd"/>
      <w:r w:rsidRPr="00E253E7">
        <w:rPr>
          <w:rFonts w:ascii="Times New Roman" w:hAnsi="Times New Roman" w:cs="Times New Roman"/>
          <w:b/>
          <w:sz w:val="28"/>
          <w:szCs w:val="28"/>
        </w:rPr>
        <w:t xml:space="preserve"> –save </w:t>
      </w:r>
      <w:hyperlink r:id="rId11" w:history="1">
        <w:r w:rsidRPr="00E253E7">
          <w:rPr>
            <w:rStyle w:val="Hyperlink"/>
            <w:rFonts w:ascii="Times New Roman" w:hAnsi="Times New Roman" w:cs="Times New Roman"/>
            <w:b/>
            <w:sz w:val="28"/>
            <w:szCs w:val="28"/>
          </w:rPr>
          <w:t>core-js@version</w:t>
        </w:r>
      </w:hyperlink>
      <w:r w:rsidRPr="00E253E7">
        <w:rPr>
          <w:rFonts w:ascii="Times New Roman" w:hAnsi="Times New Roman" w:cs="Times New Roman"/>
          <w:b/>
          <w:sz w:val="28"/>
          <w:szCs w:val="28"/>
        </w:rPr>
        <w:t xml:space="preserve"> </w:t>
      </w:r>
      <w:hyperlink r:id="rId12" w:history="1">
        <w:r w:rsidRPr="00E253E7">
          <w:rPr>
            <w:rStyle w:val="Hyperlink"/>
            <w:rFonts w:ascii="Times New Roman" w:hAnsi="Times New Roman" w:cs="Times New Roman"/>
            <w:b/>
            <w:sz w:val="28"/>
            <w:szCs w:val="28"/>
          </w:rPr>
          <w:t>zone.js@version</w:t>
        </w:r>
      </w:hyperlink>
      <w:r w:rsidRPr="00E253E7">
        <w:rPr>
          <w:rFonts w:ascii="Times New Roman" w:hAnsi="Times New Roman" w:cs="Times New Roman"/>
          <w:b/>
          <w:sz w:val="28"/>
          <w:szCs w:val="28"/>
        </w:rPr>
        <w:t xml:space="preserve"> </w:t>
      </w:r>
      <w:proofErr w:type="spellStart"/>
      <w:r w:rsidRPr="00E253E7">
        <w:rPr>
          <w:rFonts w:ascii="Times New Roman" w:hAnsi="Times New Roman" w:cs="Times New Roman"/>
          <w:b/>
          <w:sz w:val="28"/>
          <w:szCs w:val="28"/>
        </w:rPr>
        <w:t>rxjs@version</w:t>
      </w:r>
      <w:proofErr w:type="spellEnd"/>
      <w:r w:rsidRPr="00E253E7">
        <w:rPr>
          <w:rFonts w:ascii="Times New Roman" w:hAnsi="Times New Roman" w:cs="Times New Roman"/>
          <w:b/>
          <w:sz w:val="28"/>
          <w:szCs w:val="28"/>
        </w:rPr>
        <w:t xml:space="preserve"> </w:t>
      </w:r>
      <w:r w:rsidR="00C117A3">
        <w:rPr>
          <w:rFonts w:ascii="Times New Roman" w:hAnsi="Times New Roman" w:cs="Times New Roman"/>
          <w:b/>
          <w:sz w:val="28"/>
          <w:szCs w:val="28"/>
        </w:rPr>
        <w:t xml:space="preserve"> ,</w:t>
      </w:r>
    </w:p>
    <w:p w:rsidR="00C117A3" w:rsidRPr="00E253E7" w:rsidRDefault="00C117A3" w:rsidP="00E253E7">
      <w:pPr>
        <w:pStyle w:val="ListParagraph"/>
        <w:ind w:left="-360" w:right="-270" w:hanging="36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for</w:t>
      </w:r>
      <w:proofErr w:type="gramEnd"/>
      <w:r>
        <w:rPr>
          <w:rFonts w:ascii="Times New Roman" w:hAnsi="Times New Roman" w:cs="Times New Roman"/>
          <w:b/>
          <w:sz w:val="28"/>
          <w:szCs w:val="28"/>
        </w:rPr>
        <w:t xml:space="preserve"> angular 6 use  “</w:t>
      </w:r>
      <w:proofErr w:type="spellStart"/>
      <w:r>
        <w:rPr>
          <w:rStyle w:val="Strong"/>
          <w:rFonts w:ascii="Georgia" w:hAnsi="Georgia"/>
          <w:i/>
          <w:iCs/>
          <w:spacing w:val="-1"/>
          <w:sz w:val="32"/>
          <w:szCs w:val="32"/>
          <w:shd w:val="clear" w:color="auto" w:fill="FFFFFF"/>
        </w:rPr>
        <w:t>npm</w:t>
      </w:r>
      <w:proofErr w:type="spellEnd"/>
      <w:r>
        <w:rPr>
          <w:rStyle w:val="Strong"/>
          <w:rFonts w:ascii="Georgia" w:hAnsi="Georgia"/>
          <w:i/>
          <w:iCs/>
          <w:spacing w:val="-1"/>
          <w:sz w:val="32"/>
          <w:szCs w:val="32"/>
          <w:shd w:val="clear" w:color="auto" w:fill="FFFFFF"/>
        </w:rPr>
        <w:t xml:space="preserve"> </w:t>
      </w:r>
      <w:proofErr w:type="spellStart"/>
      <w:r>
        <w:rPr>
          <w:rStyle w:val="Strong"/>
          <w:rFonts w:ascii="Georgia" w:hAnsi="Georgia"/>
          <w:i/>
          <w:iCs/>
          <w:spacing w:val="-1"/>
          <w:sz w:val="32"/>
          <w:szCs w:val="32"/>
          <w:shd w:val="clear" w:color="auto" w:fill="FFFFFF"/>
        </w:rPr>
        <w:t>i</w:t>
      </w:r>
      <w:proofErr w:type="spellEnd"/>
      <w:r>
        <w:rPr>
          <w:rStyle w:val="Strong"/>
          <w:rFonts w:ascii="Times New Roman" w:hAnsi="Times New Roman" w:cs="Times New Roman"/>
          <w:i/>
          <w:iCs/>
          <w:spacing w:val="-1"/>
          <w:sz w:val="32"/>
          <w:szCs w:val="32"/>
          <w:shd w:val="clear" w:color="auto" w:fill="FFFFFF"/>
        </w:rPr>
        <w:t> </w:t>
      </w:r>
      <w:r>
        <w:rPr>
          <w:rStyle w:val="Strong"/>
          <w:rFonts w:ascii="Georgia" w:hAnsi="Georgia" w:cs="Georgia"/>
          <w:i/>
          <w:iCs/>
          <w:spacing w:val="-1"/>
          <w:sz w:val="32"/>
          <w:szCs w:val="32"/>
          <w:shd w:val="clear" w:color="auto" w:fill="FFFFFF"/>
        </w:rPr>
        <w:t>—</w:t>
      </w:r>
      <w:r>
        <w:rPr>
          <w:rStyle w:val="Strong"/>
          <w:rFonts w:ascii="Times New Roman" w:hAnsi="Times New Roman" w:cs="Times New Roman"/>
          <w:i/>
          <w:iCs/>
          <w:spacing w:val="-1"/>
          <w:sz w:val="32"/>
          <w:szCs w:val="32"/>
          <w:shd w:val="clear" w:color="auto" w:fill="FFFFFF"/>
        </w:rPr>
        <w:t> </w:t>
      </w:r>
      <w:r>
        <w:rPr>
          <w:rStyle w:val="Strong"/>
          <w:rFonts w:ascii="Georgia" w:hAnsi="Georgia"/>
          <w:i/>
          <w:iCs/>
          <w:spacing w:val="-1"/>
          <w:sz w:val="32"/>
          <w:szCs w:val="32"/>
          <w:shd w:val="clear" w:color="auto" w:fill="FFFFFF"/>
        </w:rPr>
        <w:t xml:space="preserve">save </w:t>
      </w:r>
      <w:proofErr w:type="spellStart"/>
      <w:r>
        <w:rPr>
          <w:rStyle w:val="Strong"/>
          <w:rFonts w:ascii="Georgia" w:hAnsi="Georgia"/>
          <w:i/>
          <w:iCs/>
          <w:spacing w:val="-1"/>
          <w:sz w:val="32"/>
          <w:szCs w:val="32"/>
          <w:shd w:val="clear" w:color="auto" w:fill="FFFFFF"/>
        </w:rPr>
        <w:t>rxjs-compat</w:t>
      </w:r>
      <w:proofErr w:type="spellEnd"/>
      <w:r>
        <w:rPr>
          <w:rStyle w:val="Strong"/>
          <w:rFonts w:ascii="Georgia" w:hAnsi="Georgia"/>
          <w:i/>
          <w:iCs/>
          <w:spacing w:val="-1"/>
          <w:sz w:val="32"/>
          <w:szCs w:val="32"/>
          <w:shd w:val="clear" w:color="auto" w:fill="FFFFFF"/>
        </w:rPr>
        <w:t>”</w:t>
      </w:r>
    </w:p>
    <w:p w:rsidR="00E253E7" w:rsidRPr="00E253E7" w:rsidRDefault="00E253E7" w:rsidP="00E253E7">
      <w:pPr>
        <w:pStyle w:val="HTMLPreformatted"/>
        <w:numPr>
          <w:ilvl w:val="0"/>
          <w:numId w:val="1"/>
        </w:numPr>
        <w:spacing w:before="645"/>
        <w:ind w:left="-270" w:hanging="540"/>
        <w:rPr>
          <w:b/>
          <w:sz w:val="28"/>
          <w:szCs w:val="28"/>
        </w:rPr>
      </w:pPr>
      <w:r w:rsidRPr="00E253E7">
        <w:rPr>
          <w:rFonts w:ascii="Georgia" w:hAnsi="Georgia"/>
          <w:spacing w:val="-1"/>
          <w:sz w:val="28"/>
          <w:szCs w:val="28"/>
          <w:shd w:val="clear" w:color="auto" w:fill="FFFFFF"/>
        </w:rPr>
        <w:t xml:space="preserve">we will also use the </w:t>
      </w:r>
      <w:proofErr w:type="spellStart"/>
      <w:r w:rsidRPr="00E253E7">
        <w:rPr>
          <w:rFonts w:ascii="Georgia" w:hAnsi="Georgia"/>
          <w:spacing w:val="-1"/>
          <w:sz w:val="28"/>
          <w:szCs w:val="28"/>
          <w:shd w:val="clear" w:color="auto" w:fill="FFFFFF"/>
        </w:rPr>
        <w:t>SystemJS</w:t>
      </w:r>
      <w:proofErr w:type="spellEnd"/>
      <w:r w:rsidRPr="00E253E7">
        <w:rPr>
          <w:rFonts w:ascii="Georgia" w:hAnsi="Georgia"/>
          <w:spacing w:val="-1"/>
          <w:sz w:val="28"/>
          <w:szCs w:val="28"/>
          <w:shd w:val="clear" w:color="auto" w:fill="FFFFFF"/>
        </w:rPr>
        <w:t xml:space="preserve"> module loader: i.e. “</w:t>
      </w:r>
      <w:proofErr w:type="spellStart"/>
      <w:r w:rsidRPr="00E253E7">
        <w:rPr>
          <w:b/>
          <w:sz w:val="28"/>
          <w:szCs w:val="28"/>
        </w:rPr>
        <w:t>npm</w:t>
      </w:r>
      <w:proofErr w:type="spellEnd"/>
      <w:r w:rsidRPr="00E253E7">
        <w:rPr>
          <w:b/>
          <w:sz w:val="28"/>
          <w:szCs w:val="28"/>
        </w:rPr>
        <w:t xml:space="preserve"> </w:t>
      </w:r>
      <w:proofErr w:type="spellStart"/>
      <w:r w:rsidRPr="00E253E7">
        <w:rPr>
          <w:b/>
          <w:sz w:val="28"/>
          <w:szCs w:val="28"/>
        </w:rPr>
        <w:t>i</w:t>
      </w:r>
      <w:proofErr w:type="spellEnd"/>
      <w:r w:rsidRPr="00E253E7">
        <w:rPr>
          <w:b/>
          <w:sz w:val="28"/>
          <w:szCs w:val="28"/>
        </w:rPr>
        <w:t xml:space="preserve"> --save </w:t>
      </w:r>
      <w:proofErr w:type="spellStart"/>
      <w:r w:rsidRPr="00E253E7">
        <w:rPr>
          <w:b/>
          <w:sz w:val="28"/>
          <w:szCs w:val="28"/>
        </w:rPr>
        <w:t>systemjs</w:t>
      </w:r>
      <w:proofErr w:type="spellEnd"/>
    </w:p>
    <w:p w:rsidR="00E253E7" w:rsidRPr="00E253E7" w:rsidRDefault="00E253E7" w:rsidP="00E253E7">
      <w:pPr>
        <w:pStyle w:val="ListParagraph"/>
        <w:numPr>
          <w:ilvl w:val="0"/>
          <w:numId w:val="1"/>
        </w:numPr>
        <w:ind w:left="-360" w:right="-270"/>
        <w:rPr>
          <w:rFonts w:ascii="Times New Roman" w:hAnsi="Times New Roman" w:cs="Times New Roman"/>
          <w:b/>
          <w:sz w:val="28"/>
          <w:szCs w:val="28"/>
        </w:rPr>
      </w:pPr>
      <w:r>
        <w:rPr>
          <w:rFonts w:ascii="Georgia" w:hAnsi="Georgia"/>
          <w:spacing w:val="-1"/>
          <w:sz w:val="32"/>
          <w:szCs w:val="32"/>
          <w:shd w:val="clear" w:color="auto" w:fill="FFFFFF"/>
        </w:rPr>
        <w:t>To properly work </w:t>
      </w:r>
      <w:proofErr w:type="spellStart"/>
      <w:r>
        <w:rPr>
          <w:rStyle w:val="HTMLCode"/>
          <w:rFonts w:eastAsiaTheme="minorHAnsi"/>
          <w:spacing w:val="-1"/>
          <w:sz w:val="24"/>
          <w:szCs w:val="24"/>
        </w:rPr>
        <w:t>SystemJS</w:t>
      </w:r>
      <w:proofErr w:type="spellEnd"/>
      <w:r>
        <w:rPr>
          <w:rFonts w:ascii="Georgia" w:hAnsi="Georgia"/>
          <w:spacing w:val="-1"/>
          <w:sz w:val="32"/>
          <w:szCs w:val="32"/>
          <w:shd w:val="clear" w:color="auto" w:fill="FFFFFF"/>
        </w:rPr>
        <w:t> needs some configuration. Let’s create a configuration file named </w:t>
      </w:r>
      <w:r>
        <w:rPr>
          <w:rStyle w:val="HTMLCode"/>
          <w:rFonts w:eastAsiaTheme="minorHAnsi"/>
          <w:spacing w:val="-1"/>
          <w:sz w:val="24"/>
          <w:szCs w:val="24"/>
        </w:rPr>
        <w:t>systemjs.config.js</w:t>
      </w:r>
      <w:r>
        <w:rPr>
          <w:rFonts w:ascii="Georgia" w:hAnsi="Georgia"/>
          <w:spacing w:val="-1"/>
          <w:sz w:val="32"/>
          <w:szCs w:val="32"/>
          <w:shd w:val="clear" w:color="auto" w:fill="FFFFFF"/>
        </w:rPr>
        <w:t> and add with the following content:</w:t>
      </w:r>
      <w:r>
        <w:rPr>
          <w:rFonts w:ascii="Georgia" w:hAnsi="Georgia"/>
          <w:spacing w:val="-1"/>
          <w:sz w:val="32"/>
          <w:szCs w:val="32"/>
          <w:shd w:val="clear" w:color="auto" w:fill="FFFFFF"/>
        </w:rPr>
        <w:t xml:space="preserve"> </w:t>
      </w:r>
    </w:p>
    <w:tbl>
      <w:tblPr>
        <w:tblStyle w:val="TableGrid"/>
        <w:tblW w:w="0" w:type="auto"/>
        <w:tblInd w:w="-360" w:type="dxa"/>
        <w:tblLook w:val="04A0" w:firstRow="1" w:lastRow="0" w:firstColumn="1" w:lastColumn="0" w:noHBand="0" w:noVBand="1"/>
      </w:tblPr>
      <w:tblGrid>
        <w:gridCol w:w="9350"/>
      </w:tblGrid>
      <w:tr w:rsidR="00E253E7" w:rsidTr="00E253E7">
        <w:tc>
          <w:tcPr>
            <w:tcW w:w="9350" w:type="dxa"/>
          </w:tcPr>
          <w:p w:rsidR="00E253E7" w:rsidRDefault="00E253E7" w:rsidP="00E253E7">
            <w:pPr>
              <w:pStyle w:val="HTMLPreformatted"/>
              <w:spacing w:before="645"/>
              <w:rPr>
                <w:sz w:val="24"/>
                <w:szCs w:val="24"/>
              </w:rPr>
            </w:pPr>
            <w:proofErr w:type="spellStart"/>
            <w:r>
              <w:rPr>
                <w:sz w:val="24"/>
                <w:szCs w:val="24"/>
              </w:rPr>
              <w:t>System.config</w:t>
            </w:r>
            <w:proofErr w:type="spellEnd"/>
            <w:r>
              <w:rPr>
                <w:sz w:val="24"/>
                <w:szCs w:val="24"/>
              </w:rPr>
              <w:t>({</w:t>
            </w:r>
            <w:r>
              <w:rPr>
                <w:sz w:val="24"/>
                <w:szCs w:val="24"/>
              </w:rPr>
              <w:br/>
              <w:t xml:space="preserve">  paths: {</w:t>
            </w:r>
            <w:r>
              <w:rPr>
                <w:sz w:val="24"/>
                <w:szCs w:val="24"/>
              </w:rPr>
              <w:br/>
              <w:t xml:space="preserve">    '</w:t>
            </w:r>
            <w:proofErr w:type="spellStart"/>
            <w:r>
              <w:rPr>
                <w:sz w:val="24"/>
                <w:szCs w:val="24"/>
              </w:rPr>
              <w:t>npm</w:t>
            </w:r>
            <w:proofErr w:type="spellEnd"/>
            <w:r>
              <w:rPr>
                <w:sz w:val="24"/>
                <w:szCs w:val="24"/>
              </w:rPr>
              <w:t>:': '/</w:t>
            </w:r>
            <w:proofErr w:type="spellStart"/>
            <w:r>
              <w:rPr>
                <w:sz w:val="24"/>
                <w:szCs w:val="24"/>
              </w:rPr>
              <w:t>node_modules</w:t>
            </w:r>
            <w:proofErr w:type="spellEnd"/>
            <w:r>
              <w:rPr>
                <w:sz w:val="24"/>
                <w:szCs w:val="24"/>
              </w:rPr>
              <w:t>/'</w:t>
            </w:r>
            <w:r>
              <w:rPr>
                <w:sz w:val="24"/>
                <w:szCs w:val="24"/>
              </w:rPr>
              <w:br/>
              <w:t xml:space="preserve">  },</w:t>
            </w:r>
          </w:p>
          <w:p w:rsidR="00E253E7" w:rsidRDefault="00E253E7" w:rsidP="00E253E7">
            <w:pPr>
              <w:pStyle w:val="HTMLPreformatted"/>
              <w:rPr>
                <w:sz w:val="24"/>
                <w:szCs w:val="24"/>
              </w:rPr>
            </w:pPr>
            <w:r>
              <w:rPr>
                <w:sz w:val="24"/>
                <w:szCs w:val="24"/>
              </w:rPr>
              <w:t xml:space="preserve">  map: {</w:t>
            </w:r>
            <w:r>
              <w:rPr>
                <w:sz w:val="24"/>
                <w:szCs w:val="24"/>
              </w:rPr>
              <w:br/>
              <w:t xml:space="preserve">    app: '</w:t>
            </w:r>
            <w:proofErr w:type="spellStart"/>
            <w:r>
              <w:rPr>
                <w:sz w:val="24"/>
                <w:szCs w:val="24"/>
              </w:rPr>
              <w:t>dist</w:t>
            </w:r>
            <w:proofErr w:type="spellEnd"/>
            <w:r>
              <w:rPr>
                <w:sz w:val="24"/>
                <w:szCs w:val="24"/>
              </w:rPr>
              <w:t>/app',</w:t>
            </w:r>
          </w:p>
          <w:p w:rsidR="00E253E7" w:rsidRDefault="00E253E7" w:rsidP="00E253E7">
            <w:pPr>
              <w:pStyle w:val="HTMLPreformatted"/>
              <w:rPr>
                <w:sz w:val="24"/>
                <w:szCs w:val="24"/>
              </w:rPr>
            </w:pPr>
            <w:r>
              <w:rPr>
                <w:sz w:val="24"/>
                <w:szCs w:val="24"/>
              </w:rPr>
              <w:t xml:space="preserve">    '</w:t>
            </w:r>
            <w:hyperlink r:id="rId13" w:tgtFrame="_blank" w:tooltip="Twitter profile for @angular/core" w:history="1">
              <w:r>
                <w:rPr>
                  <w:rStyle w:val="Hyperlink"/>
                  <w:sz w:val="24"/>
                  <w:szCs w:val="24"/>
                </w:rPr>
                <w:t>@angular/core</w:t>
              </w:r>
            </w:hyperlink>
            <w:r>
              <w:rPr>
                <w:sz w:val="24"/>
                <w:szCs w:val="24"/>
              </w:rPr>
              <w:t>': '</w:t>
            </w:r>
            <w:proofErr w:type="spellStart"/>
            <w:r>
              <w:rPr>
                <w:sz w:val="24"/>
                <w:szCs w:val="24"/>
              </w:rPr>
              <w:t>npm</w:t>
            </w:r>
            <w:proofErr w:type="spellEnd"/>
            <w:r>
              <w:rPr>
                <w:sz w:val="24"/>
                <w:szCs w:val="24"/>
              </w:rPr>
              <w:t>:</w:t>
            </w:r>
            <w:hyperlink r:id="rId14" w:tgtFrame="_blank" w:tooltip="Twitter profile for @angular/core" w:history="1">
              <w:r>
                <w:rPr>
                  <w:rStyle w:val="Hyperlink"/>
                  <w:sz w:val="24"/>
                  <w:szCs w:val="24"/>
                </w:rPr>
                <w:t>@angular/core</w:t>
              </w:r>
            </w:hyperlink>
            <w:r>
              <w:rPr>
                <w:sz w:val="24"/>
                <w:szCs w:val="24"/>
              </w:rPr>
              <w:t>/bundles/core.umd.js',</w:t>
            </w:r>
            <w:r>
              <w:rPr>
                <w:sz w:val="24"/>
                <w:szCs w:val="24"/>
              </w:rPr>
              <w:br/>
              <w:t xml:space="preserve">    '</w:t>
            </w:r>
            <w:hyperlink r:id="rId15" w:tgtFrame="_blank" w:tooltip="Twitter profile for @angular/common" w:history="1">
              <w:r>
                <w:rPr>
                  <w:rStyle w:val="Hyperlink"/>
                  <w:sz w:val="24"/>
                  <w:szCs w:val="24"/>
                </w:rPr>
                <w:t>@angular/common</w:t>
              </w:r>
            </w:hyperlink>
            <w:r>
              <w:rPr>
                <w:sz w:val="24"/>
                <w:szCs w:val="24"/>
              </w:rPr>
              <w:t>': '</w:t>
            </w:r>
            <w:proofErr w:type="spellStart"/>
            <w:r>
              <w:rPr>
                <w:sz w:val="24"/>
                <w:szCs w:val="24"/>
              </w:rPr>
              <w:t>npm</w:t>
            </w:r>
            <w:proofErr w:type="spellEnd"/>
            <w:r>
              <w:rPr>
                <w:sz w:val="24"/>
                <w:szCs w:val="24"/>
              </w:rPr>
              <w:t>:</w:t>
            </w:r>
            <w:hyperlink r:id="rId16" w:tgtFrame="_blank" w:tooltip="Twitter profile for @angular/common" w:history="1">
              <w:r>
                <w:rPr>
                  <w:rStyle w:val="Hyperlink"/>
                  <w:sz w:val="24"/>
                  <w:szCs w:val="24"/>
                </w:rPr>
                <w:t>@angular/common</w:t>
              </w:r>
            </w:hyperlink>
            <w:r>
              <w:rPr>
                <w:sz w:val="24"/>
                <w:szCs w:val="24"/>
              </w:rPr>
              <w:t>/bundles/common.umd.js',</w:t>
            </w:r>
            <w:r>
              <w:rPr>
                <w:sz w:val="24"/>
                <w:szCs w:val="24"/>
              </w:rPr>
              <w:br/>
              <w:t xml:space="preserve">    '</w:t>
            </w:r>
            <w:hyperlink r:id="rId17" w:tgtFrame="_blank" w:tooltip="Twitter profile for @angular/compiler" w:history="1">
              <w:r>
                <w:rPr>
                  <w:rStyle w:val="Hyperlink"/>
                  <w:sz w:val="24"/>
                  <w:szCs w:val="24"/>
                </w:rPr>
                <w:t>@angular/compiler</w:t>
              </w:r>
            </w:hyperlink>
            <w:r>
              <w:rPr>
                <w:sz w:val="24"/>
                <w:szCs w:val="24"/>
              </w:rPr>
              <w:t>': '</w:t>
            </w:r>
            <w:proofErr w:type="spellStart"/>
            <w:r>
              <w:rPr>
                <w:sz w:val="24"/>
                <w:szCs w:val="24"/>
              </w:rPr>
              <w:t>npm</w:t>
            </w:r>
            <w:proofErr w:type="spellEnd"/>
            <w:r>
              <w:rPr>
                <w:sz w:val="24"/>
                <w:szCs w:val="24"/>
              </w:rPr>
              <w:t>:</w:t>
            </w:r>
            <w:hyperlink r:id="rId18" w:tgtFrame="_blank" w:tooltip="Twitter profile for @angular/compiler" w:history="1">
              <w:r>
                <w:rPr>
                  <w:rStyle w:val="Hyperlink"/>
                  <w:sz w:val="24"/>
                  <w:szCs w:val="24"/>
                </w:rPr>
                <w:t>@angular/compiler</w:t>
              </w:r>
            </w:hyperlink>
            <w:r>
              <w:rPr>
                <w:sz w:val="24"/>
                <w:szCs w:val="24"/>
              </w:rPr>
              <w:t>/bundles/compiler.umd.js',</w:t>
            </w:r>
            <w:r>
              <w:rPr>
                <w:sz w:val="24"/>
                <w:szCs w:val="24"/>
              </w:rPr>
              <w:br/>
              <w:t xml:space="preserve">    '</w:t>
            </w:r>
            <w:hyperlink r:id="rId19" w:tgtFrame="_blank" w:tooltip="Twitter profile for @angular/platform-browser" w:history="1">
              <w:r>
                <w:rPr>
                  <w:rStyle w:val="Hyperlink"/>
                  <w:sz w:val="24"/>
                  <w:szCs w:val="24"/>
                </w:rPr>
                <w:t>@angular/platform-browser</w:t>
              </w:r>
            </w:hyperlink>
            <w:r>
              <w:rPr>
                <w:sz w:val="24"/>
                <w:szCs w:val="24"/>
              </w:rPr>
              <w:t>': '</w:t>
            </w:r>
            <w:proofErr w:type="spellStart"/>
            <w:r>
              <w:rPr>
                <w:sz w:val="24"/>
                <w:szCs w:val="24"/>
              </w:rPr>
              <w:t>npm</w:t>
            </w:r>
            <w:proofErr w:type="spellEnd"/>
            <w:r>
              <w:rPr>
                <w:sz w:val="24"/>
                <w:szCs w:val="24"/>
              </w:rPr>
              <w:t>:</w:t>
            </w:r>
            <w:hyperlink r:id="rId20" w:tgtFrame="_blank" w:tooltip="Twitter profile for @angular/platform-browser" w:history="1">
              <w:r>
                <w:rPr>
                  <w:rStyle w:val="Hyperlink"/>
                  <w:sz w:val="24"/>
                  <w:szCs w:val="24"/>
                </w:rPr>
                <w:t>@angular/platform-</w:t>
              </w:r>
              <w:r>
                <w:rPr>
                  <w:rStyle w:val="Hyperlink"/>
                  <w:sz w:val="24"/>
                  <w:szCs w:val="24"/>
                </w:rPr>
                <w:lastRenderedPageBreak/>
                <w:t>browser</w:t>
              </w:r>
            </w:hyperlink>
            <w:r>
              <w:rPr>
                <w:sz w:val="24"/>
                <w:szCs w:val="24"/>
              </w:rPr>
              <w:t>/bundles/platform-browser.umd.js',</w:t>
            </w:r>
            <w:r>
              <w:rPr>
                <w:sz w:val="24"/>
                <w:szCs w:val="24"/>
              </w:rPr>
              <w:br/>
              <w:t xml:space="preserve">    '</w:t>
            </w:r>
            <w:hyperlink r:id="rId21" w:tgtFrame="_blank" w:tooltip="Twitter profile for @angular/platform-browser-dynamic" w:history="1">
              <w:r>
                <w:rPr>
                  <w:rStyle w:val="Hyperlink"/>
                  <w:sz w:val="24"/>
                  <w:szCs w:val="24"/>
                </w:rPr>
                <w:t>@angular/platform-browser-dynamic</w:t>
              </w:r>
            </w:hyperlink>
            <w:r>
              <w:rPr>
                <w:sz w:val="24"/>
                <w:szCs w:val="24"/>
              </w:rPr>
              <w:t>': 'npm:</w:t>
            </w:r>
            <w:hyperlink r:id="rId22" w:tgtFrame="_blank" w:tooltip="Twitter profile for @angular/platform-browser-dynamic" w:history="1">
              <w:r>
                <w:rPr>
                  <w:rStyle w:val="Hyperlink"/>
                  <w:sz w:val="24"/>
                  <w:szCs w:val="24"/>
                </w:rPr>
                <w:t>@angular/platform-browser-dynamic</w:t>
              </w:r>
            </w:hyperlink>
            <w:r>
              <w:rPr>
                <w:sz w:val="24"/>
                <w:szCs w:val="24"/>
              </w:rPr>
              <w:t>/bundles/platform-browser-dynamic.umd.js',</w:t>
            </w:r>
          </w:p>
          <w:p w:rsidR="00E253E7" w:rsidRDefault="00E253E7" w:rsidP="00E253E7">
            <w:pPr>
              <w:pStyle w:val="HTMLPreformatted"/>
              <w:rPr>
                <w:sz w:val="24"/>
                <w:szCs w:val="24"/>
              </w:rPr>
            </w:pPr>
            <w:r>
              <w:rPr>
                <w:sz w:val="24"/>
                <w:szCs w:val="24"/>
              </w:rPr>
              <w:t xml:space="preserve">    'core-</w:t>
            </w:r>
            <w:proofErr w:type="spellStart"/>
            <w:r>
              <w:rPr>
                <w:sz w:val="24"/>
                <w:szCs w:val="24"/>
              </w:rPr>
              <w:t>js</w:t>
            </w:r>
            <w:proofErr w:type="spellEnd"/>
            <w:r>
              <w:rPr>
                <w:sz w:val="24"/>
                <w:szCs w:val="24"/>
              </w:rPr>
              <w:t>': '</w:t>
            </w:r>
            <w:proofErr w:type="spellStart"/>
            <w:r>
              <w:rPr>
                <w:sz w:val="24"/>
                <w:szCs w:val="24"/>
              </w:rPr>
              <w:t>npm:core-js</w:t>
            </w:r>
            <w:proofErr w:type="spellEnd"/>
            <w:r>
              <w:rPr>
                <w:sz w:val="24"/>
                <w:szCs w:val="24"/>
              </w:rPr>
              <w:t>',</w:t>
            </w:r>
            <w:r>
              <w:rPr>
                <w:sz w:val="24"/>
                <w:szCs w:val="24"/>
              </w:rPr>
              <w:br/>
              <w:t xml:space="preserve">    'zone.js': '</w:t>
            </w:r>
            <w:proofErr w:type="spellStart"/>
            <w:r>
              <w:rPr>
                <w:sz w:val="24"/>
                <w:szCs w:val="24"/>
              </w:rPr>
              <w:t>npm:zone.js</w:t>
            </w:r>
            <w:proofErr w:type="spellEnd"/>
            <w:r>
              <w:rPr>
                <w:sz w:val="24"/>
                <w:szCs w:val="24"/>
              </w:rPr>
              <w:t>',</w:t>
            </w:r>
            <w:r>
              <w:rPr>
                <w:sz w:val="24"/>
                <w:szCs w:val="24"/>
              </w:rPr>
              <w:br/>
              <w:t xml:space="preserve">    '</w:t>
            </w:r>
            <w:proofErr w:type="spellStart"/>
            <w:r>
              <w:rPr>
                <w:sz w:val="24"/>
                <w:szCs w:val="24"/>
              </w:rPr>
              <w:t>rxjs</w:t>
            </w:r>
            <w:proofErr w:type="spellEnd"/>
            <w:r>
              <w:rPr>
                <w:sz w:val="24"/>
                <w:szCs w:val="24"/>
              </w:rPr>
              <w:t>': '</w:t>
            </w:r>
            <w:proofErr w:type="spellStart"/>
            <w:r>
              <w:rPr>
                <w:sz w:val="24"/>
                <w:szCs w:val="24"/>
              </w:rPr>
              <w:t>npm:rxjs</w:t>
            </w:r>
            <w:proofErr w:type="spellEnd"/>
            <w:r>
              <w:rPr>
                <w:sz w:val="24"/>
                <w:szCs w:val="24"/>
              </w:rPr>
              <w:t>',</w:t>
            </w:r>
            <w:r>
              <w:rPr>
                <w:sz w:val="24"/>
                <w:szCs w:val="24"/>
              </w:rPr>
              <w:br/>
              <w:t xml:space="preserve">    '</w:t>
            </w:r>
            <w:proofErr w:type="spellStart"/>
            <w:r>
              <w:rPr>
                <w:sz w:val="24"/>
                <w:szCs w:val="24"/>
              </w:rPr>
              <w:t>tslib</w:t>
            </w:r>
            <w:proofErr w:type="spellEnd"/>
            <w:r>
              <w:rPr>
                <w:sz w:val="24"/>
                <w:szCs w:val="24"/>
              </w:rPr>
              <w:t>': '</w:t>
            </w:r>
            <w:proofErr w:type="spellStart"/>
            <w:r>
              <w:rPr>
                <w:sz w:val="24"/>
                <w:szCs w:val="24"/>
              </w:rPr>
              <w:t>npm:tslib</w:t>
            </w:r>
            <w:proofErr w:type="spellEnd"/>
            <w:r>
              <w:rPr>
                <w:sz w:val="24"/>
                <w:szCs w:val="24"/>
              </w:rPr>
              <w:t>/tslib.js'</w:t>
            </w:r>
            <w:r>
              <w:rPr>
                <w:sz w:val="24"/>
                <w:szCs w:val="24"/>
              </w:rPr>
              <w:br/>
              <w:t xml:space="preserve">  },</w:t>
            </w:r>
          </w:p>
          <w:p w:rsidR="00E253E7" w:rsidRDefault="00E253E7" w:rsidP="00E253E7">
            <w:pPr>
              <w:pStyle w:val="HTMLPreformatted"/>
              <w:rPr>
                <w:sz w:val="24"/>
                <w:szCs w:val="24"/>
              </w:rPr>
            </w:pPr>
            <w:r>
              <w:rPr>
                <w:sz w:val="24"/>
                <w:szCs w:val="24"/>
              </w:rPr>
              <w:t xml:space="preserve">  packages: {</w:t>
            </w:r>
            <w:r>
              <w:rPr>
                <w:sz w:val="24"/>
                <w:szCs w:val="24"/>
              </w:rPr>
              <w:br/>
              <w:t xml:space="preserve">    '</w:t>
            </w:r>
            <w:proofErr w:type="spellStart"/>
            <w:r>
              <w:rPr>
                <w:sz w:val="24"/>
                <w:szCs w:val="24"/>
              </w:rPr>
              <w:t>dist</w:t>
            </w:r>
            <w:proofErr w:type="spellEnd"/>
            <w:r>
              <w:rPr>
                <w:sz w:val="24"/>
                <w:szCs w:val="24"/>
              </w:rPr>
              <w:t>/app': {},</w:t>
            </w:r>
            <w:r>
              <w:rPr>
                <w:sz w:val="24"/>
                <w:szCs w:val="24"/>
              </w:rPr>
              <w:br/>
              <w:t xml:space="preserve">    '</w:t>
            </w:r>
            <w:proofErr w:type="spellStart"/>
            <w:r>
              <w:rPr>
                <w:sz w:val="24"/>
                <w:szCs w:val="24"/>
              </w:rPr>
              <w:t>rxjs</w:t>
            </w:r>
            <w:proofErr w:type="spellEnd"/>
            <w:r>
              <w:rPr>
                <w:sz w:val="24"/>
                <w:szCs w:val="24"/>
              </w:rPr>
              <w:t>': {},</w:t>
            </w:r>
            <w:r>
              <w:rPr>
                <w:sz w:val="24"/>
                <w:szCs w:val="24"/>
              </w:rPr>
              <w:br/>
              <w:t xml:space="preserve">    'core-</w:t>
            </w:r>
            <w:proofErr w:type="spellStart"/>
            <w:r>
              <w:rPr>
                <w:sz w:val="24"/>
                <w:szCs w:val="24"/>
              </w:rPr>
              <w:t>js</w:t>
            </w:r>
            <w:proofErr w:type="spellEnd"/>
            <w:r>
              <w:rPr>
                <w:sz w:val="24"/>
                <w:szCs w:val="24"/>
              </w:rPr>
              <w:t>': {},</w:t>
            </w:r>
            <w:r>
              <w:rPr>
                <w:sz w:val="24"/>
                <w:szCs w:val="24"/>
              </w:rPr>
              <w:br/>
              <w:t xml:space="preserve">    'zone.js': {}</w:t>
            </w:r>
            <w:r>
              <w:rPr>
                <w:sz w:val="24"/>
                <w:szCs w:val="24"/>
              </w:rPr>
              <w:br/>
              <w:t xml:space="preserve">  }</w:t>
            </w:r>
            <w:r>
              <w:rPr>
                <w:sz w:val="24"/>
                <w:szCs w:val="24"/>
              </w:rPr>
              <w:br/>
              <w:t>});</w:t>
            </w:r>
          </w:p>
          <w:p w:rsidR="00E253E7" w:rsidRDefault="00E253E7" w:rsidP="00E253E7">
            <w:pPr>
              <w:pStyle w:val="ListParagraph"/>
              <w:ind w:left="0" w:right="-270"/>
              <w:rPr>
                <w:rFonts w:ascii="Times New Roman" w:hAnsi="Times New Roman" w:cs="Times New Roman"/>
                <w:b/>
                <w:sz w:val="28"/>
                <w:szCs w:val="28"/>
              </w:rPr>
            </w:pPr>
          </w:p>
        </w:tc>
      </w:tr>
    </w:tbl>
    <w:p w:rsidR="00E253E7" w:rsidRPr="00E253E7" w:rsidRDefault="00E253E7" w:rsidP="00E253E7">
      <w:pPr>
        <w:pStyle w:val="ListParagraph"/>
        <w:ind w:left="-360" w:right="-270" w:hanging="360"/>
        <w:rPr>
          <w:rFonts w:ascii="Times New Roman" w:hAnsi="Times New Roman" w:cs="Times New Roman"/>
          <w:b/>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D42FBA" w:rsidRDefault="00D42FBA" w:rsidP="00D42FBA">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The </w:t>
      </w:r>
      <w:r>
        <w:rPr>
          <w:rStyle w:val="HTMLCode"/>
          <w:spacing w:val="-1"/>
        </w:rPr>
        <w:t>paths</w:t>
      </w:r>
      <w:r>
        <w:rPr>
          <w:rFonts w:ascii="Georgia" w:hAnsi="Georgia"/>
          <w:spacing w:val="-1"/>
          <w:sz w:val="32"/>
          <w:szCs w:val="32"/>
        </w:rPr>
        <w:t> and </w:t>
      </w:r>
      <w:r>
        <w:rPr>
          <w:rStyle w:val="HTMLCode"/>
          <w:spacing w:val="-1"/>
        </w:rPr>
        <w:t>map</w:t>
      </w:r>
      <w:r>
        <w:rPr>
          <w:rFonts w:ascii="Georgia" w:hAnsi="Georgia"/>
          <w:spacing w:val="-1"/>
          <w:sz w:val="32"/>
          <w:szCs w:val="32"/>
        </w:rPr>
        <w:t xml:space="preserve"> sections of the </w:t>
      </w:r>
      <w:proofErr w:type="spellStart"/>
      <w:r>
        <w:rPr>
          <w:rFonts w:ascii="Georgia" w:hAnsi="Georgia"/>
          <w:spacing w:val="-1"/>
          <w:sz w:val="32"/>
          <w:szCs w:val="32"/>
        </w:rPr>
        <w:t>config</w:t>
      </w:r>
      <w:proofErr w:type="spellEnd"/>
      <w:r>
        <w:rPr>
          <w:rFonts w:ascii="Georgia" w:hAnsi="Georgia"/>
          <w:spacing w:val="-1"/>
          <w:sz w:val="32"/>
          <w:szCs w:val="32"/>
        </w:rPr>
        <w:t xml:space="preserve"> basically define the full path to the source code files for each of the ESM modules in our app. As you can see, everything resides inside </w:t>
      </w:r>
      <w:proofErr w:type="spellStart"/>
      <w:r>
        <w:rPr>
          <w:rStyle w:val="HTMLCode"/>
          <w:spacing w:val="-1"/>
        </w:rPr>
        <w:t>node_modules</w:t>
      </w:r>
      <w:proofErr w:type="spellEnd"/>
      <w:r>
        <w:rPr>
          <w:rFonts w:ascii="Georgia" w:hAnsi="Georgia"/>
          <w:spacing w:val="-1"/>
          <w:sz w:val="32"/>
          <w:szCs w:val="32"/>
        </w:rPr>
        <w:t>, expect for the app code itself, which will live inside </w:t>
      </w:r>
      <w:proofErr w:type="spellStart"/>
      <w:r>
        <w:rPr>
          <w:rStyle w:val="HTMLCode"/>
          <w:spacing w:val="-1"/>
        </w:rPr>
        <w:t>dist</w:t>
      </w:r>
      <w:proofErr w:type="spellEnd"/>
      <w:r>
        <w:rPr>
          <w:rStyle w:val="HTMLCode"/>
          <w:spacing w:val="-1"/>
        </w:rPr>
        <w:t>/app</w:t>
      </w:r>
      <w:r>
        <w:rPr>
          <w:rFonts w:ascii="Georgia" w:hAnsi="Georgia"/>
          <w:spacing w:val="-1"/>
          <w:sz w:val="32"/>
          <w:szCs w:val="32"/>
        </w:rPr>
        <w:t>.</w:t>
      </w:r>
    </w:p>
    <w:p w:rsidR="00D42FBA" w:rsidRDefault="00D42FBA" w:rsidP="00D42FBA">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The </w:t>
      </w:r>
      <w:r>
        <w:rPr>
          <w:rStyle w:val="HTMLCode"/>
          <w:spacing w:val="-1"/>
        </w:rPr>
        <w:t>packages</w:t>
      </w:r>
      <w:r>
        <w:rPr>
          <w:rFonts w:ascii="Georgia" w:hAnsi="Georgia"/>
          <w:spacing w:val="-1"/>
          <w:sz w:val="32"/>
          <w:szCs w:val="32"/>
        </w:rPr>
        <w:t xml:space="preserve"> section lists the </w:t>
      </w:r>
      <w:proofErr w:type="gramStart"/>
      <w:r>
        <w:rPr>
          <w:rFonts w:ascii="Georgia" w:hAnsi="Georgia"/>
          <w:spacing w:val="-1"/>
          <w:sz w:val="32"/>
          <w:szCs w:val="32"/>
        </w:rPr>
        <w:t>meta</w:t>
      </w:r>
      <w:proofErr w:type="gramEnd"/>
      <w:r>
        <w:rPr>
          <w:rFonts w:ascii="Georgia" w:hAnsi="Georgia"/>
          <w:spacing w:val="-1"/>
          <w:sz w:val="32"/>
          <w:szCs w:val="32"/>
        </w:rPr>
        <w:t xml:space="preserve"> data for your packages. In this case, we don’t define any metadata, but adding packages configuration allows us to import files residing in these packages without having to specify the file extension, e.g.:</w:t>
      </w:r>
    </w:p>
    <w:p w:rsidR="00D42FBA" w:rsidRDefault="00D42FBA" w:rsidP="00D42FBA">
      <w:pPr>
        <w:pStyle w:val="HTMLPreformatted"/>
        <w:spacing w:before="645"/>
        <w:rPr>
          <w:sz w:val="24"/>
          <w:szCs w:val="24"/>
        </w:rPr>
      </w:pPr>
      <w:proofErr w:type="gramStart"/>
      <w:r>
        <w:rPr>
          <w:sz w:val="24"/>
          <w:szCs w:val="24"/>
        </w:rPr>
        <w:t>import</w:t>
      </w:r>
      <w:proofErr w:type="gramEnd"/>
      <w:r>
        <w:rPr>
          <w:sz w:val="24"/>
          <w:szCs w:val="24"/>
        </w:rPr>
        <w:t xml:space="preserve"> { </w:t>
      </w:r>
      <w:proofErr w:type="spellStart"/>
      <w:r>
        <w:rPr>
          <w:sz w:val="24"/>
          <w:szCs w:val="24"/>
        </w:rPr>
        <w:t>AppComponent</w:t>
      </w:r>
      <w:proofErr w:type="spellEnd"/>
      <w:r>
        <w:rPr>
          <w:sz w:val="24"/>
          <w:szCs w:val="24"/>
        </w:rPr>
        <w:t xml:space="preserve"> } from './</w:t>
      </w:r>
      <w:proofErr w:type="spellStart"/>
      <w:r>
        <w:rPr>
          <w:sz w:val="24"/>
          <w:szCs w:val="24"/>
        </w:rPr>
        <w:t>app.component</w:t>
      </w:r>
      <w:proofErr w:type="spellEnd"/>
      <w:r>
        <w:rPr>
          <w:sz w:val="24"/>
          <w:szCs w:val="24"/>
        </w:rPr>
        <w:t>';</w:t>
      </w:r>
    </w:p>
    <w:p w:rsidR="00D42FBA" w:rsidRDefault="00D42FBA" w:rsidP="00D42FBA">
      <w:pPr>
        <w:pStyle w:val="HTMLPreformatted"/>
        <w:spacing w:before="645"/>
        <w:rPr>
          <w:rFonts w:ascii="Georgia" w:hAnsi="Georgia"/>
          <w:spacing w:val="-1"/>
          <w:sz w:val="32"/>
          <w:szCs w:val="32"/>
          <w:shd w:val="clear" w:color="auto" w:fill="FFFFFF"/>
        </w:rPr>
      </w:pPr>
      <w:r>
        <w:rPr>
          <w:rFonts w:ascii="Georgia" w:hAnsi="Georgia"/>
          <w:spacing w:val="-1"/>
          <w:sz w:val="32"/>
          <w:szCs w:val="32"/>
          <w:shd w:val="clear" w:color="auto" w:fill="FFFFFF"/>
        </w:rPr>
        <w:t>This is because once the package is listed in the configuration, </w:t>
      </w:r>
      <w:proofErr w:type="spellStart"/>
      <w:r>
        <w:rPr>
          <w:rStyle w:val="HTMLCode"/>
          <w:spacing w:val="-1"/>
          <w:sz w:val="24"/>
          <w:szCs w:val="24"/>
        </w:rPr>
        <w:t>SystemJS</w:t>
      </w:r>
      <w:proofErr w:type="spellEnd"/>
      <w:r>
        <w:rPr>
          <w:rFonts w:ascii="Georgia" w:hAnsi="Georgia"/>
          <w:spacing w:val="-1"/>
          <w:sz w:val="32"/>
          <w:szCs w:val="32"/>
          <w:shd w:val="clear" w:color="auto" w:fill="FFFFFF"/>
        </w:rPr>
        <w:t> will automatically append the </w:t>
      </w:r>
      <w:r>
        <w:rPr>
          <w:rStyle w:val="HTMLCode"/>
          <w:spacing w:val="-1"/>
          <w:sz w:val="24"/>
          <w:szCs w:val="24"/>
        </w:rPr>
        <w:t>.</w:t>
      </w:r>
      <w:proofErr w:type="spellStart"/>
      <w:r>
        <w:rPr>
          <w:rStyle w:val="HTMLCode"/>
          <w:spacing w:val="-1"/>
          <w:sz w:val="24"/>
          <w:szCs w:val="24"/>
        </w:rPr>
        <w:t>js</w:t>
      </w:r>
      <w:proofErr w:type="spellEnd"/>
      <w:r>
        <w:rPr>
          <w:rFonts w:ascii="Georgia" w:hAnsi="Georgia"/>
          <w:spacing w:val="-1"/>
          <w:sz w:val="32"/>
          <w:szCs w:val="32"/>
          <w:shd w:val="clear" w:color="auto" w:fill="FFFFFF"/>
        </w:rPr>
        <w:t> to any file inside the package (matched by path) by default.</w:t>
      </w:r>
    </w:p>
    <w:p w:rsidR="00D42FBA" w:rsidRDefault="00D42FBA" w:rsidP="00D42FBA">
      <w:pPr>
        <w:pStyle w:val="HTMLPreformatted"/>
        <w:spacing w:before="645"/>
        <w:rPr>
          <w:rFonts w:ascii="Georgia" w:hAnsi="Georgia"/>
          <w:spacing w:val="-1"/>
          <w:sz w:val="32"/>
          <w:szCs w:val="32"/>
          <w:shd w:val="clear" w:color="auto" w:fill="FFFFFF"/>
        </w:rPr>
      </w:pPr>
    </w:p>
    <w:p w:rsidR="00D42FBA" w:rsidRPr="00D42FBA" w:rsidRDefault="00D42FBA" w:rsidP="00D42FBA">
      <w:pPr>
        <w:pStyle w:val="HTMLPreformatted"/>
        <w:numPr>
          <w:ilvl w:val="0"/>
          <w:numId w:val="1"/>
        </w:numPr>
        <w:spacing w:before="645"/>
        <w:rPr>
          <w:sz w:val="24"/>
          <w:szCs w:val="24"/>
        </w:rPr>
      </w:pPr>
      <w:r w:rsidRPr="00D42FBA">
        <w:rPr>
          <w:sz w:val="24"/>
          <w:szCs w:val="24"/>
        </w:rPr>
        <w:lastRenderedPageBreak/>
        <w:t xml:space="preserve">Now we are going to add angular dependency </w:t>
      </w:r>
    </w:p>
    <w:tbl>
      <w:tblPr>
        <w:tblStyle w:val="TableGrid"/>
        <w:tblW w:w="9360" w:type="dxa"/>
        <w:tblInd w:w="355" w:type="dxa"/>
        <w:tblLook w:val="04A0" w:firstRow="1" w:lastRow="0" w:firstColumn="1" w:lastColumn="0" w:noHBand="0" w:noVBand="1"/>
      </w:tblPr>
      <w:tblGrid>
        <w:gridCol w:w="9360"/>
      </w:tblGrid>
      <w:tr w:rsidR="00D42FBA" w:rsidRPr="00D42FBA" w:rsidTr="00822E86">
        <w:tc>
          <w:tcPr>
            <w:tcW w:w="9360" w:type="dxa"/>
          </w:tcPr>
          <w:p w:rsidR="00D42FBA" w:rsidRPr="00822E86" w:rsidRDefault="00D42FBA" w:rsidP="00D42FBA">
            <w:pPr>
              <w:pStyle w:val="ListParagraph"/>
              <w:numPr>
                <w:ilvl w:val="0"/>
                <w:numId w:val="3"/>
              </w:numPr>
              <w:shd w:val="clear" w:color="auto" w:fill="FFFFFF"/>
              <w:spacing w:before="450"/>
              <w:ind w:left="517" w:hanging="383"/>
              <w:outlineLvl w:val="3"/>
              <w:rPr>
                <w:rFonts w:ascii="Courier New" w:eastAsia="Times New Roman" w:hAnsi="Courier New" w:cs="Courier New"/>
                <w:b/>
                <w:sz w:val="24"/>
                <w:szCs w:val="24"/>
              </w:rPr>
            </w:pPr>
            <w:r w:rsidRPr="00822E86">
              <w:rPr>
                <w:rFonts w:ascii="Courier New" w:eastAsia="Times New Roman" w:hAnsi="Courier New" w:cs="Courier New"/>
                <w:b/>
                <w:sz w:val="24"/>
                <w:szCs w:val="24"/>
              </w:rPr>
              <w:t>@angular/core</w:t>
            </w:r>
          </w:p>
          <w:p w:rsidR="00D42FBA" w:rsidRPr="00D42FBA" w:rsidRDefault="00D42FBA" w:rsidP="00822E86">
            <w:pPr>
              <w:pStyle w:val="ListParagraph"/>
              <w:shd w:val="clear" w:color="auto" w:fill="FFFFFF"/>
              <w:ind w:left="432" w:hanging="270"/>
              <w:rPr>
                <w:rFonts w:ascii="Courier New" w:eastAsia="Times New Roman" w:hAnsi="Courier New" w:cs="Courier New"/>
                <w:sz w:val="24"/>
                <w:szCs w:val="24"/>
              </w:rPr>
            </w:pPr>
            <w:r w:rsidRPr="00D42FBA">
              <w:rPr>
                <w:rFonts w:ascii="Courier New" w:eastAsia="Times New Roman" w:hAnsi="Courier New" w:cs="Courier New"/>
                <w:sz w:val="24"/>
                <w:szCs w:val="24"/>
              </w:rPr>
              <w:t>Critical run-time parts of the framework needed by every application. Includes all metadata decorators, </w:t>
            </w:r>
            <w:hyperlink r:id="rId23" w:tgtFrame="_blank" w:history="1">
              <w:r w:rsidRPr="00D42FBA">
                <w:rPr>
                  <w:rFonts w:ascii="Courier New" w:eastAsia="Times New Roman" w:hAnsi="Courier New" w:cs="Courier New"/>
                  <w:sz w:val="24"/>
                  <w:szCs w:val="24"/>
                </w:rPr>
                <w:t>Component</w:t>
              </w:r>
            </w:hyperlink>
            <w:r w:rsidRPr="00D42FBA">
              <w:rPr>
                <w:rFonts w:ascii="Courier New" w:eastAsia="Times New Roman" w:hAnsi="Courier New" w:cs="Courier New"/>
                <w:sz w:val="24"/>
                <w:szCs w:val="24"/>
              </w:rPr>
              <w:t>, </w:t>
            </w:r>
            <w:hyperlink r:id="rId24" w:tgtFrame="_blank" w:history="1">
              <w:r w:rsidRPr="00D42FBA">
                <w:rPr>
                  <w:rFonts w:ascii="Courier New" w:eastAsia="Times New Roman" w:hAnsi="Courier New" w:cs="Courier New"/>
                  <w:sz w:val="24"/>
                  <w:szCs w:val="24"/>
                </w:rPr>
                <w:t>Directive</w:t>
              </w:r>
            </w:hyperlink>
            <w:r w:rsidRPr="00D42FBA">
              <w:rPr>
                <w:rFonts w:ascii="Courier New" w:eastAsia="Times New Roman" w:hAnsi="Courier New" w:cs="Courier New"/>
                <w:sz w:val="24"/>
                <w:szCs w:val="24"/>
              </w:rPr>
              <w:t>, dependency injection, and the component life-cycle hooks. Contains core functionality component views, DI and change detection.</w:t>
            </w:r>
          </w:p>
          <w:p w:rsidR="00D42FBA" w:rsidRPr="00822E86" w:rsidRDefault="00D42FBA" w:rsidP="00822E86">
            <w:pPr>
              <w:pStyle w:val="ListParagraph"/>
              <w:numPr>
                <w:ilvl w:val="0"/>
                <w:numId w:val="3"/>
              </w:numPr>
              <w:shd w:val="clear" w:color="auto" w:fill="FFFFFF"/>
              <w:spacing w:before="450"/>
              <w:ind w:left="432" w:hanging="270"/>
              <w:outlineLvl w:val="3"/>
              <w:rPr>
                <w:rFonts w:ascii="Courier New" w:eastAsia="Times New Roman" w:hAnsi="Courier New" w:cs="Courier New"/>
                <w:b/>
                <w:sz w:val="24"/>
                <w:szCs w:val="24"/>
              </w:rPr>
            </w:pPr>
            <w:r w:rsidRPr="00822E86">
              <w:rPr>
                <w:rFonts w:ascii="Courier New" w:eastAsia="Times New Roman" w:hAnsi="Courier New" w:cs="Courier New"/>
                <w:b/>
                <w:sz w:val="24"/>
                <w:szCs w:val="24"/>
              </w:rPr>
              <w:t>@angular/compiler</w:t>
            </w:r>
          </w:p>
          <w:p w:rsidR="00D42FBA" w:rsidRPr="00D42FBA" w:rsidRDefault="00D42FBA" w:rsidP="00822E86">
            <w:pPr>
              <w:pStyle w:val="ListParagraph"/>
              <w:shd w:val="clear" w:color="auto" w:fill="FFFFFF"/>
              <w:ind w:left="432" w:hanging="270"/>
              <w:rPr>
                <w:rFonts w:ascii="Courier New" w:eastAsia="Times New Roman" w:hAnsi="Courier New" w:cs="Courier New"/>
                <w:sz w:val="24"/>
                <w:szCs w:val="24"/>
              </w:rPr>
            </w:pPr>
            <w:hyperlink r:id="rId25" w:tgtFrame="_blank" w:history="1">
              <w:proofErr w:type="spellStart"/>
              <w:r w:rsidRPr="00D42FBA">
                <w:rPr>
                  <w:rFonts w:ascii="Courier New" w:eastAsia="Times New Roman" w:hAnsi="Courier New" w:cs="Courier New"/>
                  <w:sz w:val="24"/>
                  <w:szCs w:val="24"/>
                </w:rPr>
                <w:t>Angular’s</w:t>
              </w:r>
              <w:proofErr w:type="spellEnd"/>
              <w:r w:rsidRPr="00D42FBA">
                <w:rPr>
                  <w:rFonts w:ascii="Courier New" w:eastAsia="Times New Roman" w:hAnsi="Courier New" w:cs="Courier New"/>
                  <w:sz w:val="24"/>
                  <w:szCs w:val="24"/>
                </w:rPr>
                <w:t> Template Compiler</w:t>
              </w:r>
            </w:hyperlink>
            <w:r w:rsidRPr="00D42FBA">
              <w:rPr>
                <w:rFonts w:ascii="Courier New" w:eastAsia="Times New Roman" w:hAnsi="Courier New" w:cs="Courier New"/>
                <w:sz w:val="24"/>
                <w:szCs w:val="24"/>
              </w:rPr>
              <w:t>. It reads your templates and can convert them to code that makes the application run and render. Typically you don’t interact with the compiler directly; rather, you use it indirectly via platform-browser-dynamic or the offline template compiler.</w:t>
            </w:r>
          </w:p>
          <w:p w:rsidR="00D42FBA" w:rsidRPr="00822E86" w:rsidRDefault="00D42FBA" w:rsidP="00822E86">
            <w:pPr>
              <w:pStyle w:val="ListParagraph"/>
              <w:numPr>
                <w:ilvl w:val="0"/>
                <w:numId w:val="3"/>
              </w:numPr>
              <w:shd w:val="clear" w:color="auto" w:fill="FFFFFF"/>
              <w:spacing w:before="450"/>
              <w:ind w:left="432" w:hanging="270"/>
              <w:outlineLvl w:val="3"/>
              <w:rPr>
                <w:rFonts w:ascii="Courier New" w:eastAsia="Times New Roman" w:hAnsi="Courier New" w:cs="Courier New"/>
                <w:b/>
                <w:sz w:val="24"/>
                <w:szCs w:val="24"/>
              </w:rPr>
            </w:pPr>
            <w:r w:rsidRPr="00822E86">
              <w:rPr>
                <w:rFonts w:ascii="Courier New" w:eastAsia="Times New Roman" w:hAnsi="Courier New" w:cs="Courier New"/>
                <w:b/>
                <w:sz w:val="24"/>
                <w:szCs w:val="24"/>
              </w:rPr>
              <w:t>@angular/common</w:t>
            </w:r>
          </w:p>
          <w:p w:rsidR="00D42FBA" w:rsidRPr="00D42FBA" w:rsidRDefault="00D42FBA" w:rsidP="00822E86">
            <w:pPr>
              <w:pStyle w:val="ListParagraph"/>
              <w:shd w:val="clear" w:color="auto" w:fill="FFFFFF"/>
              <w:ind w:left="432" w:hanging="270"/>
              <w:rPr>
                <w:rFonts w:ascii="Courier New" w:eastAsia="Times New Roman" w:hAnsi="Courier New" w:cs="Courier New"/>
                <w:sz w:val="24"/>
                <w:szCs w:val="24"/>
              </w:rPr>
            </w:pPr>
            <w:r w:rsidRPr="00D42FBA">
              <w:rPr>
                <w:rFonts w:ascii="Courier New" w:eastAsia="Times New Roman" w:hAnsi="Courier New" w:cs="Courier New"/>
                <w:sz w:val="24"/>
                <w:szCs w:val="24"/>
              </w:rPr>
              <w:t>Provides the commonly needed services, pipes, and directives such as </w:t>
            </w:r>
            <w:proofErr w:type="spellStart"/>
            <w:r w:rsidRPr="00D42FBA">
              <w:rPr>
                <w:rFonts w:ascii="Courier New" w:eastAsia="Times New Roman" w:hAnsi="Courier New" w:cs="Courier New"/>
                <w:sz w:val="24"/>
                <w:szCs w:val="24"/>
              </w:rPr>
              <w:t>ngIfand</w:t>
            </w:r>
            <w:proofErr w:type="spellEnd"/>
            <w:r w:rsidRPr="00D42FBA">
              <w:rPr>
                <w:rFonts w:ascii="Courier New" w:eastAsia="Times New Roman" w:hAnsi="Courier New" w:cs="Courier New"/>
                <w:sz w:val="24"/>
                <w:szCs w:val="24"/>
              </w:rPr>
              <w:t> </w:t>
            </w:r>
            <w:proofErr w:type="spellStart"/>
            <w:r w:rsidRPr="00D42FBA">
              <w:rPr>
                <w:rFonts w:ascii="Courier New" w:eastAsia="Times New Roman" w:hAnsi="Courier New" w:cs="Courier New"/>
                <w:sz w:val="24"/>
                <w:szCs w:val="24"/>
              </w:rPr>
              <w:t>ngFor</w:t>
            </w:r>
            <w:proofErr w:type="spellEnd"/>
            <w:r w:rsidRPr="00D42FBA">
              <w:rPr>
                <w:rFonts w:ascii="Courier New" w:eastAsia="Times New Roman" w:hAnsi="Courier New" w:cs="Courier New"/>
                <w:sz w:val="24"/>
                <w:szCs w:val="24"/>
              </w:rPr>
              <w:t>.</w:t>
            </w:r>
          </w:p>
          <w:p w:rsidR="00D42FBA" w:rsidRPr="00822E86" w:rsidRDefault="00D42FBA" w:rsidP="00822E86">
            <w:pPr>
              <w:pStyle w:val="ListParagraph"/>
              <w:numPr>
                <w:ilvl w:val="0"/>
                <w:numId w:val="3"/>
              </w:numPr>
              <w:shd w:val="clear" w:color="auto" w:fill="FFFFFF"/>
              <w:spacing w:before="450"/>
              <w:ind w:left="432" w:hanging="270"/>
              <w:outlineLvl w:val="3"/>
              <w:rPr>
                <w:rFonts w:ascii="Courier New" w:eastAsia="Times New Roman" w:hAnsi="Courier New" w:cs="Courier New"/>
                <w:b/>
                <w:sz w:val="24"/>
                <w:szCs w:val="24"/>
              </w:rPr>
            </w:pPr>
            <w:r w:rsidRPr="00822E86">
              <w:rPr>
                <w:rFonts w:ascii="Courier New" w:eastAsia="Times New Roman" w:hAnsi="Courier New" w:cs="Courier New"/>
                <w:b/>
                <w:sz w:val="24"/>
                <w:szCs w:val="24"/>
              </w:rPr>
              <w:t>@angular/platform-browser</w:t>
            </w:r>
          </w:p>
          <w:p w:rsidR="00D42FBA" w:rsidRPr="00D42FBA" w:rsidRDefault="00D42FBA" w:rsidP="00822E86">
            <w:pPr>
              <w:pStyle w:val="ListParagraph"/>
              <w:shd w:val="clear" w:color="auto" w:fill="FFFFFF"/>
              <w:spacing w:before="90"/>
              <w:ind w:left="432" w:hanging="270"/>
              <w:rPr>
                <w:rFonts w:ascii="Courier New" w:eastAsia="Times New Roman" w:hAnsi="Courier New" w:cs="Courier New"/>
                <w:sz w:val="24"/>
                <w:szCs w:val="24"/>
              </w:rPr>
            </w:pPr>
            <w:r w:rsidRPr="00D42FBA">
              <w:rPr>
                <w:rFonts w:ascii="Courier New" w:eastAsia="Times New Roman" w:hAnsi="Courier New" w:cs="Courier New"/>
                <w:sz w:val="24"/>
                <w:szCs w:val="24"/>
              </w:rPr>
              <w:t>Contains the functionality to bootstrap the application in a browser. Basically it includes everything DOM and browser related, especially the pieces that help render into the DOM. May not be required if you use Angular on the platform other than browser (e.g. </w:t>
            </w:r>
            <w:hyperlink r:id="rId26" w:tgtFrame="_blank" w:history="1">
              <w:r w:rsidRPr="00D42FBA">
                <w:rPr>
                  <w:rFonts w:ascii="Courier New" w:eastAsia="Times New Roman" w:hAnsi="Courier New" w:cs="Courier New"/>
                  <w:sz w:val="24"/>
                  <w:szCs w:val="24"/>
                </w:rPr>
                <w:t>angular-</w:t>
              </w:r>
              <w:proofErr w:type="spellStart"/>
              <w:r w:rsidRPr="00D42FBA">
                <w:rPr>
                  <w:rFonts w:ascii="Courier New" w:eastAsia="Times New Roman" w:hAnsi="Courier New" w:cs="Courier New"/>
                  <w:sz w:val="24"/>
                  <w:szCs w:val="24"/>
                </w:rPr>
                <w:t>iot</w:t>
              </w:r>
              <w:proofErr w:type="spellEnd"/>
            </w:hyperlink>
            <w:r w:rsidRPr="00D42FBA">
              <w:rPr>
                <w:rFonts w:ascii="Courier New" w:eastAsia="Times New Roman" w:hAnsi="Courier New" w:cs="Courier New"/>
                <w:sz w:val="24"/>
                <w:szCs w:val="24"/>
              </w:rPr>
              <w:t>).</w:t>
            </w:r>
          </w:p>
          <w:p w:rsidR="00D42FBA" w:rsidRPr="00D42FBA" w:rsidRDefault="00D42FBA" w:rsidP="00822E86">
            <w:pPr>
              <w:pStyle w:val="ListParagraph"/>
              <w:shd w:val="clear" w:color="auto" w:fill="FFFFFF"/>
              <w:ind w:left="432" w:hanging="270"/>
              <w:rPr>
                <w:rFonts w:ascii="Courier New" w:eastAsia="Times New Roman" w:hAnsi="Courier New" w:cs="Courier New"/>
                <w:sz w:val="24"/>
                <w:szCs w:val="24"/>
              </w:rPr>
            </w:pPr>
            <w:r w:rsidRPr="00D42FBA">
              <w:rPr>
                <w:rFonts w:ascii="Courier New" w:eastAsia="Times New Roman" w:hAnsi="Courier New" w:cs="Courier New"/>
                <w:sz w:val="24"/>
                <w:szCs w:val="24"/>
              </w:rPr>
              <w:t>This package also includes the </w:t>
            </w:r>
            <w:proofErr w:type="spellStart"/>
            <w:proofErr w:type="gramStart"/>
            <w:r w:rsidRPr="00D42FBA">
              <w:rPr>
                <w:rFonts w:ascii="Courier New" w:eastAsia="Times New Roman" w:hAnsi="Courier New" w:cs="Courier New"/>
                <w:sz w:val="24"/>
                <w:szCs w:val="24"/>
              </w:rPr>
              <w:t>bootstrapStatic</w:t>
            </w:r>
            <w:proofErr w:type="spellEnd"/>
            <w:r w:rsidRPr="00D42FBA">
              <w:rPr>
                <w:rFonts w:ascii="Courier New" w:eastAsia="Times New Roman" w:hAnsi="Courier New" w:cs="Courier New"/>
                <w:sz w:val="24"/>
                <w:szCs w:val="24"/>
              </w:rPr>
              <w:t>(</w:t>
            </w:r>
            <w:proofErr w:type="gramEnd"/>
            <w:r w:rsidRPr="00D42FBA">
              <w:rPr>
                <w:rFonts w:ascii="Courier New" w:eastAsia="Times New Roman" w:hAnsi="Courier New" w:cs="Courier New"/>
                <w:sz w:val="24"/>
                <w:szCs w:val="24"/>
              </w:rPr>
              <w:t>) method for bootstrapping applications for production builds that pre-compile templates offline.</w:t>
            </w:r>
          </w:p>
          <w:p w:rsidR="00D42FBA" w:rsidRPr="00822E86" w:rsidRDefault="00D42FBA" w:rsidP="00822E86">
            <w:pPr>
              <w:pStyle w:val="ListParagraph"/>
              <w:numPr>
                <w:ilvl w:val="0"/>
                <w:numId w:val="3"/>
              </w:numPr>
              <w:shd w:val="clear" w:color="auto" w:fill="FFFFFF"/>
              <w:spacing w:before="450"/>
              <w:ind w:left="432" w:hanging="270"/>
              <w:outlineLvl w:val="3"/>
              <w:rPr>
                <w:rFonts w:ascii="Courier New" w:eastAsia="Times New Roman" w:hAnsi="Courier New" w:cs="Courier New"/>
                <w:b/>
                <w:sz w:val="24"/>
                <w:szCs w:val="24"/>
              </w:rPr>
            </w:pPr>
            <w:r w:rsidRPr="00822E86">
              <w:rPr>
                <w:rFonts w:ascii="Courier New" w:eastAsia="Times New Roman" w:hAnsi="Courier New" w:cs="Courier New"/>
                <w:b/>
                <w:sz w:val="24"/>
                <w:szCs w:val="24"/>
              </w:rPr>
              <w:t>@angular/platform-browser-dynamic</w:t>
            </w:r>
          </w:p>
          <w:p w:rsidR="00D42FBA" w:rsidRPr="00D42FBA" w:rsidRDefault="00D42FBA" w:rsidP="00822E86">
            <w:pPr>
              <w:pStyle w:val="ListParagraph"/>
              <w:shd w:val="clear" w:color="auto" w:fill="FFFFFF"/>
              <w:spacing w:before="90"/>
              <w:ind w:left="432" w:hanging="270"/>
              <w:rPr>
                <w:rFonts w:ascii="Courier New" w:eastAsia="Times New Roman" w:hAnsi="Courier New" w:cs="Courier New"/>
                <w:sz w:val="24"/>
                <w:szCs w:val="24"/>
              </w:rPr>
            </w:pPr>
            <w:r w:rsidRPr="00D42FBA">
              <w:rPr>
                <w:rFonts w:ascii="Courier New" w:eastAsia="Times New Roman" w:hAnsi="Courier New" w:cs="Courier New"/>
                <w:sz w:val="24"/>
                <w:szCs w:val="24"/>
              </w:rPr>
              <w:t>Contains implementations for the dynamic bootstrap of the application. Includes </w:t>
            </w:r>
            <w:hyperlink r:id="rId27" w:tgtFrame="_blank" w:history="1">
              <w:r w:rsidRPr="00D42FBA">
                <w:rPr>
                  <w:rFonts w:ascii="Courier New" w:eastAsia="Times New Roman" w:hAnsi="Courier New" w:cs="Courier New"/>
                  <w:sz w:val="24"/>
                  <w:szCs w:val="24"/>
                </w:rPr>
                <w:t>providers</w:t>
              </w:r>
            </w:hyperlink>
            <w:r w:rsidRPr="00D42FBA">
              <w:rPr>
                <w:rFonts w:ascii="Courier New" w:eastAsia="Times New Roman" w:hAnsi="Courier New" w:cs="Courier New"/>
                <w:sz w:val="24"/>
                <w:szCs w:val="24"/>
              </w:rPr>
              <w:t> and a </w:t>
            </w:r>
            <w:hyperlink r:id="rId28" w:anchor="bootstrap" w:tgtFrame="_blank" w:history="1">
              <w:r w:rsidRPr="00D42FBA">
                <w:rPr>
                  <w:rFonts w:ascii="Courier New" w:eastAsia="Times New Roman" w:hAnsi="Courier New" w:cs="Courier New"/>
                  <w:sz w:val="24"/>
                  <w:szCs w:val="24"/>
                </w:rPr>
                <w:t>bootstrap</w:t>
              </w:r>
            </w:hyperlink>
            <w:r w:rsidRPr="00D42FBA">
              <w:rPr>
                <w:rFonts w:ascii="Courier New" w:eastAsia="Times New Roman" w:hAnsi="Courier New" w:cs="Courier New"/>
                <w:sz w:val="24"/>
                <w:szCs w:val="24"/>
              </w:rPr>
              <w:t> method for applications that compile templates on the client (thus, you can skip this module if you use ahead-of-time compilation). Use this package for bootstrapping your application during development </w:t>
            </w:r>
          </w:p>
        </w:tc>
      </w:tr>
    </w:tbl>
    <w:p w:rsidR="00D42FBA" w:rsidRPr="00D42FBA" w:rsidRDefault="00D42FBA" w:rsidP="00D42FBA">
      <w:pPr>
        <w:pStyle w:val="HTMLPreformatted"/>
        <w:numPr>
          <w:ilvl w:val="0"/>
          <w:numId w:val="1"/>
        </w:numPr>
        <w:spacing w:before="645"/>
        <w:rPr>
          <w:sz w:val="24"/>
          <w:szCs w:val="24"/>
        </w:rPr>
      </w:pPr>
      <w:r w:rsidRPr="00D42FBA">
        <w:rPr>
          <w:sz w:val="24"/>
          <w:szCs w:val="24"/>
        </w:rPr>
        <w:t>To install Angular dependencies run the command (copy the below into a single line):</w:t>
      </w:r>
    </w:p>
    <w:tbl>
      <w:tblPr>
        <w:tblStyle w:val="TableGrid"/>
        <w:tblW w:w="8725" w:type="dxa"/>
        <w:tblInd w:w="720" w:type="dxa"/>
        <w:tblLook w:val="04A0" w:firstRow="1" w:lastRow="0" w:firstColumn="1" w:lastColumn="0" w:noHBand="0" w:noVBand="1"/>
      </w:tblPr>
      <w:tblGrid>
        <w:gridCol w:w="8725"/>
      </w:tblGrid>
      <w:tr w:rsidR="00D42FBA" w:rsidRPr="00D42FBA" w:rsidTr="00D42FBA">
        <w:trPr>
          <w:trHeight w:val="1048"/>
        </w:trPr>
        <w:tc>
          <w:tcPr>
            <w:tcW w:w="8725" w:type="dxa"/>
          </w:tcPr>
          <w:p w:rsidR="00D42FBA" w:rsidRPr="00D42FBA" w:rsidRDefault="00D42FBA" w:rsidP="00D42FBA">
            <w:pPr>
              <w:pStyle w:val="HTMLPreformatted"/>
              <w:spacing w:before="645"/>
              <w:rPr>
                <w:b/>
                <w:sz w:val="24"/>
                <w:szCs w:val="24"/>
              </w:rPr>
            </w:pPr>
            <w:proofErr w:type="spellStart"/>
            <w:r w:rsidRPr="00D42FBA">
              <w:rPr>
                <w:b/>
                <w:sz w:val="24"/>
                <w:szCs w:val="24"/>
              </w:rPr>
              <w:t>npm</w:t>
            </w:r>
            <w:proofErr w:type="spellEnd"/>
            <w:r w:rsidRPr="00D42FBA">
              <w:rPr>
                <w:b/>
                <w:sz w:val="24"/>
                <w:szCs w:val="24"/>
              </w:rPr>
              <w:t xml:space="preserve"> </w:t>
            </w:r>
            <w:proofErr w:type="spellStart"/>
            <w:r w:rsidRPr="00D42FBA">
              <w:rPr>
                <w:b/>
                <w:sz w:val="24"/>
                <w:szCs w:val="24"/>
              </w:rPr>
              <w:t>i</w:t>
            </w:r>
            <w:proofErr w:type="spellEnd"/>
            <w:r w:rsidRPr="00D42FBA">
              <w:rPr>
                <w:b/>
                <w:sz w:val="24"/>
                <w:szCs w:val="24"/>
              </w:rPr>
              <w:t xml:space="preserve"> --save </w:t>
            </w:r>
            <w:hyperlink r:id="rId29" w:tgtFrame="_blank" w:tooltip="Twitter profile for @angular/core" w:history="1">
              <w:r w:rsidRPr="00D42FBA">
                <w:rPr>
                  <w:b/>
                </w:rPr>
                <w:t>@angular/core</w:t>
              </w:r>
            </w:hyperlink>
            <w:r w:rsidRPr="00D42FBA">
              <w:rPr>
                <w:b/>
                <w:sz w:val="24"/>
                <w:szCs w:val="24"/>
              </w:rPr>
              <w:t xml:space="preserve"> </w:t>
            </w:r>
            <w:hyperlink r:id="rId30" w:tgtFrame="_blank" w:tooltip="Twitter profile for @angular/compiler" w:history="1">
              <w:r w:rsidRPr="00D42FBA">
                <w:rPr>
                  <w:b/>
                </w:rPr>
                <w:t>@angular/compiler</w:t>
              </w:r>
            </w:hyperlink>
            <w:r w:rsidRPr="00D42FBA">
              <w:rPr>
                <w:b/>
                <w:sz w:val="24"/>
                <w:szCs w:val="24"/>
              </w:rPr>
              <w:t xml:space="preserve"> </w:t>
            </w:r>
            <w:hyperlink r:id="rId31" w:tgtFrame="_blank" w:tooltip="Twitter profile for @angular/common" w:history="1">
              <w:r w:rsidRPr="00D42FBA">
                <w:rPr>
                  <w:b/>
                </w:rPr>
                <w:t>@angular/common</w:t>
              </w:r>
            </w:hyperlink>
            <w:r w:rsidRPr="00D42FBA">
              <w:rPr>
                <w:b/>
                <w:sz w:val="24"/>
                <w:szCs w:val="24"/>
              </w:rPr>
              <w:t xml:space="preserve"> </w:t>
            </w:r>
            <w:hyperlink r:id="rId32" w:tgtFrame="_blank" w:tooltip="Twitter profile for @angular/platform-browser" w:history="1">
              <w:r w:rsidRPr="00D42FBA">
                <w:rPr>
                  <w:b/>
                </w:rPr>
                <w:t>@angular/platform-browser</w:t>
              </w:r>
            </w:hyperlink>
            <w:r w:rsidRPr="00D42FBA">
              <w:rPr>
                <w:b/>
                <w:sz w:val="24"/>
                <w:szCs w:val="24"/>
              </w:rPr>
              <w:t xml:space="preserve"> </w:t>
            </w:r>
            <w:hyperlink r:id="rId33" w:tgtFrame="_blank" w:tooltip="Twitter profile for @angular/platform-browser-dynamic" w:history="1">
              <w:r w:rsidRPr="00D42FBA">
                <w:rPr>
                  <w:b/>
                </w:rPr>
                <w:t>@angular/platform-browser-dynamic</w:t>
              </w:r>
            </w:hyperlink>
          </w:p>
        </w:tc>
      </w:tr>
    </w:tbl>
    <w:p w:rsidR="00D42FBA" w:rsidRPr="00D42FBA" w:rsidRDefault="00D42FBA" w:rsidP="00D42FBA">
      <w:pPr>
        <w:pStyle w:val="HTMLPreformatted"/>
        <w:numPr>
          <w:ilvl w:val="0"/>
          <w:numId w:val="1"/>
        </w:numPr>
        <w:spacing w:before="645"/>
        <w:rPr>
          <w:sz w:val="24"/>
          <w:szCs w:val="24"/>
        </w:rPr>
      </w:pPr>
      <w:r>
        <w:rPr>
          <w:sz w:val="24"/>
          <w:szCs w:val="24"/>
        </w:rPr>
        <w:t xml:space="preserve">Setting up </w:t>
      </w:r>
      <w:proofErr w:type="gramStart"/>
      <w:r>
        <w:rPr>
          <w:sz w:val="24"/>
          <w:szCs w:val="24"/>
        </w:rPr>
        <w:t>typescript :</w:t>
      </w:r>
      <w:proofErr w:type="gramEnd"/>
      <w:r>
        <w:rPr>
          <w:sz w:val="24"/>
          <w:szCs w:val="24"/>
        </w:rPr>
        <w:t xml:space="preserve"> it </w:t>
      </w:r>
      <w:r w:rsidRPr="00D42FBA">
        <w:rPr>
          <w:sz w:val="24"/>
          <w:szCs w:val="24"/>
        </w:rPr>
        <w:t xml:space="preserve">transform our </w:t>
      </w:r>
      <w:proofErr w:type="spellStart"/>
      <w:r w:rsidRPr="00D42FBA">
        <w:rPr>
          <w:sz w:val="24"/>
          <w:szCs w:val="24"/>
        </w:rPr>
        <w:t>TypeScript</w:t>
      </w:r>
      <w:proofErr w:type="spellEnd"/>
      <w:r w:rsidRPr="00D42FBA">
        <w:rPr>
          <w:sz w:val="24"/>
          <w:szCs w:val="24"/>
        </w:rPr>
        <w:t xml:space="preserve"> code into JavaScript code.</w:t>
      </w:r>
    </w:p>
    <w:tbl>
      <w:tblPr>
        <w:tblStyle w:val="TableGrid"/>
        <w:tblW w:w="0" w:type="auto"/>
        <w:tblInd w:w="720" w:type="dxa"/>
        <w:tblLook w:val="04A0" w:firstRow="1" w:lastRow="0" w:firstColumn="1" w:lastColumn="0" w:noHBand="0" w:noVBand="1"/>
      </w:tblPr>
      <w:tblGrid>
        <w:gridCol w:w="8630"/>
      </w:tblGrid>
      <w:tr w:rsidR="00D42FBA" w:rsidTr="00D42FBA">
        <w:tc>
          <w:tcPr>
            <w:tcW w:w="9350" w:type="dxa"/>
          </w:tcPr>
          <w:p w:rsidR="00D42FBA" w:rsidRPr="00D42FBA" w:rsidRDefault="00D42FBA" w:rsidP="00D42FBA">
            <w:pPr>
              <w:pStyle w:val="HTMLPreformatted"/>
              <w:spacing w:before="645"/>
              <w:rPr>
                <w:b/>
                <w:sz w:val="24"/>
                <w:szCs w:val="24"/>
              </w:rPr>
            </w:pPr>
            <w:proofErr w:type="spellStart"/>
            <w:r w:rsidRPr="00D42FBA">
              <w:rPr>
                <w:b/>
                <w:sz w:val="24"/>
                <w:szCs w:val="24"/>
              </w:rPr>
              <w:lastRenderedPageBreak/>
              <w:t>npm</w:t>
            </w:r>
            <w:proofErr w:type="spellEnd"/>
            <w:r w:rsidRPr="00D42FBA">
              <w:rPr>
                <w:b/>
                <w:sz w:val="24"/>
                <w:szCs w:val="24"/>
              </w:rPr>
              <w:t xml:space="preserve"> </w:t>
            </w:r>
            <w:proofErr w:type="spellStart"/>
            <w:r w:rsidRPr="00D42FBA">
              <w:rPr>
                <w:b/>
                <w:sz w:val="24"/>
                <w:szCs w:val="24"/>
              </w:rPr>
              <w:t>i</w:t>
            </w:r>
            <w:proofErr w:type="spellEnd"/>
            <w:r w:rsidRPr="00D42FBA">
              <w:rPr>
                <w:b/>
                <w:sz w:val="24"/>
                <w:szCs w:val="24"/>
              </w:rPr>
              <w:t xml:space="preserve"> --save-</w:t>
            </w:r>
            <w:proofErr w:type="spellStart"/>
            <w:r w:rsidRPr="00D42FBA">
              <w:rPr>
                <w:b/>
                <w:sz w:val="24"/>
                <w:szCs w:val="24"/>
              </w:rPr>
              <w:t>dev</w:t>
            </w:r>
            <w:proofErr w:type="spellEnd"/>
            <w:r w:rsidRPr="00D42FBA">
              <w:rPr>
                <w:b/>
                <w:sz w:val="24"/>
                <w:szCs w:val="24"/>
              </w:rPr>
              <w:t xml:space="preserve"> typescript</w:t>
            </w:r>
          </w:p>
        </w:tc>
      </w:tr>
    </w:tbl>
    <w:p w:rsidR="00CA67FC" w:rsidRPr="00D42FBA" w:rsidRDefault="00CA67FC" w:rsidP="00D42FBA">
      <w:pPr>
        <w:pStyle w:val="HTMLPreformatted"/>
        <w:numPr>
          <w:ilvl w:val="0"/>
          <w:numId w:val="1"/>
        </w:numPr>
        <w:spacing w:before="645"/>
        <w:rPr>
          <w:sz w:val="24"/>
          <w:szCs w:val="24"/>
        </w:rPr>
      </w:pPr>
      <w:r>
        <w:rPr>
          <w:sz w:val="24"/>
          <w:szCs w:val="24"/>
        </w:rPr>
        <w:t xml:space="preserve">Now we will create </w:t>
      </w:r>
      <w:r>
        <w:rPr>
          <w:rFonts w:ascii="Georgia" w:hAnsi="Georgia"/>
          <w:spacing w:val="-1"/>
          <w:sz w:val="32"/>
          <w:szCs w:val="32"/>
          <w:shd w:val="clear" w:color="auto" w:fill="FFFFFF"/>
        </w:rPr>
        <w:t>configuration file, </w:t>
      </w:r>
      <w:proofErr w:type="spellStart"/>
      <w:r>
        <w:rPr>
          <w:rStyle w:val="HTMLCode"/>
          <w:spacing w:val="-1"/>
          <w:sz w:val="24"/>
          <w:szCs w:val="24"/>
        </w:rPr>
        <w:t>tsconfig.json</w:t>
      </w:r>
      <w:proofErr w:type="spellEnd"/>
      <w:r>
        <w:rPr>
          <w:rFonts w:ascii="Georgia" w:hAnsi="Georgia"/>
          <w:spacing w:val="-1"/>
          <w:sz w:val="32"/>
          <w:szCs w:val="32"/>
          <w:shd w:val="clear" w:color="auto" w:fill="FFFFFF"/>
        </w:rPr>
        <w:t>, with the following configuration:</w:t>
      </w:r>
    </w:p>
    <w:tbl>
      <w:tblPr>
        <w:tblStyle w:val="TableGrid"/>
        <w:tblW w:w="0" w:type="auto"/>
        <w:tblInd w:w="720" w:type="dxa"/>
        <w:tblLook w:val="04A0" w:firstRow="1" w:lastRow="0" w:firstColumn="1" w:lastColumn="0" w:noHBand="0" w:noVBand="1"/>
      </w:tblPr>
      <w:tblGrid>
        <w:gridCol w:w="8630"/>
      </w:tblGrid>
      <w:tr w:rsidR="00CA67FC" w:rsidTr="0019688E">
        <w:tc>
          <w:tcPr>
            <w:tcW w:w="8630" w:type="dxa"/>
          </w:tcPr>
          <w:p w:rsidR="00CA67FC" w:rsidRPr="00CA67FC" w:rsidRDefault="00CA67FC" w:rsidP="00CA67FC">
            <w:pPr>
              <w:pStyle w:val="HTMLPreformatted"/>
              <w:spacing w:before="645"/>
              <w:ind w:left="720"/>
              <w:rPr>
                <w:sz w:val="24"/>
                <w:szCs w:val="24"/>
              </w:rPr>
            </w:pPr>
            <w:r>
              <w:rPr>
                <w:sz w:val="24"/>
                <w:szCs w:val="24"/>
              </w:rPr>
              <w:t>{</w:t>
            </w:r>
            <w:r>
              <w:rPr>
                <w:sz w:val="24"/>
                <w:szCs w:val="24"/>
              </w:rPr>
              <w:br/>
              <w:t xml:space="preserve">  "</w:t>
            </w:r>
            <w:proofErr w:type="spellStart"/>
            <w:r>
              <w:rPr>
                <w:sz w:val="24"/>
                <w:szCs w:val="24"/>
              </w:rPr>
              <w:t>compilerOptions</w:t>
            </w:r>
            <w:proofErr w:type="spellEnd"/>
            <w:r>
              <w:rPr>
                <w:sz w:val="24"/>
                <w:szCs w:val="24"/>
              </w:rPr>
              <w:t>": {</w:t>
            </w:r>
            <w:r>
              <w:rPr>
                <w:sz w:val="24"/>
                <w:szCs w:val="24"/>
              </w:rPr>
              <w:br/>
              <w:t xml:space="preserve">    "</w:t>
            </w:r>
            <w:proofErr w:type="spellStart"/>
            <w:r>
              <w:rPr>
                <w:sz w:val="24"/>
                <w:szCs w:val="24"/>
              </w:rPr>
              <w:t>outDir</w:t>
            </w:r>
            <w:proofErr w:type="spellEnd"/>
            <w:r>
              <w:rPr>
                <w:sz w:val="24"/>
                <w:szCs w:val="24"/>
              </w:rPr>
              <w:t>": "</w:t>
            </w:r>
            <w:proofErr w:type="spellStart"/>
            <w:r>
              <w:rPr>
                <w:sz w:val="24"/>
                <w:szCs w:val="24"/>
              </w:rPr>
              <w:t>dist</w:t>
            </w:r>
            <w:proofErr w:type="spellEnd"/>
            <w:r>
              <w:rPr>
                <w:sz w:val="24"/>
                <w:szCs w:val="24"/>
              </w:rPr>
              <w:t>",</w:t>
            </w:r>
            <w:r>
              <w:rPr>
                <w:sz w:val="24"/>
                <w:szCs w:val="24"/>
              </w:rPr>
              <w:br/>
              <w:t xml:space="preserve">    "module": "</w:t>
            </w:r>
            <w:proofErr w:type="spellStart"/>
            <w:r>
              <w:rPr>
                <w:sz w:val="24"/>
                <w:szCs w:val="24"/>
              </w:rPr>
              <w:t>commonjs</w:t>
            </w:r>
            <w:proofErr w:type="spellEnd"/>
            <w:r>
              <w:rPr>
                <w:sz w:val="24"/>
                <w:szCs w:val="24"/>
              </w:rPr>
              <w:t>",</w:t>
            </w:r>
            <w:r>
              <w:rPr>
                <w:sz w:val="24"/>
                <w:szCs w:val="24"/>
              </w:rPr>
              <w:br/>
              <w:t xml:space="preserve">    "</w:t>
            </w:r>
            <w:proofErr w:type="spellStart"/>
            <w:r>
              <w:rPr>
                <w:sz w:val="24"/>
                <w:szCs w:val="24"/>
              </w:rPr>
              <w:t>moduleResolution</w:t>
            </w:r>
            <w:proofErr w:type="spellEnd"/>
            <w:r>
              <w:rPr>
                <w:sz w:val="24"/>
                <w:szCs w:val="24"/>
              </w:rPr>
              <w:t>": "node",</w:t>
            </w:r>
            <w:r>
              <w:rPr>
                <w:sz w:val="24"/>
                <w:szCs w:val="24"/>
              </w:rPr>
              <w:br/>
              <w:t xml:space="preserve">    "</w:t>
            </w:r>
            <w:proofErr w:type="spellStart"/>
            <w:r>
              <w:rPr>
                <w:sz w:val="24"/>
                <w:szCs w:val="24"/>
              </w:rPr>
              <w:t>experimentalDecorators</w:t>
            </w:r>
            <w:proofErr w:type="spellEnd"/>
            <w:r>
              <w:rPr>
                <w:sz w:val="24"/>
                <w:szCs w:val="24"/>
              </w:rPr>
              <w:t>": true,</w:t>
            </w:r>
            <w:r>
              <w:rPr>
                <w:sz w:val="24"/>
                <w:szCs w:val="24"/>
              </w:rPr>
              <w:br/>
              <w:t xml:space="preserve">    "</w:t>
            </w:r>
            <w:proofErr w:type="spellStart"/>
            <w:r>
              <w:rPr>
                <w:sz w:val="24"/>
                <w:szCs w:val="24"/>
              </w:rPr>
              <w:t>emitDecoratorMetadata</w:t>
            </w:r>
            <w:proofErr w:type="spellEnd"/>
            <w:r>
              <w:rPr>
                <w:sz w:val="24"/>
                <w:szCs w:val="24"/>
              </w:rPr>
              <w:t>": true,</w:t>
            </w:r>
            <w:r>
              <w:rPr>
                <w:sz w:val="24"/>
                <w:szCs w:val="24"/>
              </w:rPr>
              <w:br/>
              <w:t xml:space="preserve">    "lib": [</w:t>
            </w:r>
            <w:r>
              <w:rPr>
                <w:sz w:val="24"/>
                <w:szCs w:val="24"/>
              </w:rPr>
              <w:br/>
              <w:t xml:space="preserve">      "</w:t>
            </w:r>
            <w:proofErr w:type="spellStart"/>
            <w:r>
              <w:rPr>
                <w:sz w:val="24"/>
                <w:szCs w:val="24"/>
              </w:rPr>
              <w:t>dom</w:t>
            </w:r>
            <w:proofErr w:type="spellEnd"/>
            <w:r>
              <w:rPr>
                <w:sz w:val="24"/>
                <w:szCs w:val="24"/>
              </w:rPr>
              <w:t>",</w:t>
            </w:r>
            <w:r>
              <w:rPr>
                <w:sz w:val="24"/>
                <w:szCs w:val="24"/>
              </w:rPr>
              <w:br/>
              <w:t xml:space="preserve">      "es2015"</w:t>
            </w:r>
            <w:r>
              <w:rPr>
                <w:sz w:val="24"/>
                <w:szCs w:val="24"/>
              </w:rPr>
              <w:br/>
              <w:t xml:space="preserve">    ]</w:t>
            </w:r>
            <w:r>
              <w:rPr>
                <w:sz w:val="24"/>
                <w:szCs w:val="24"/>
              </w:rPr>
              <w:br/>
              <w:t xml:space="preserve">  }</w:t>
            </w:r>
            <w:r>
              <w:rPr>
                <w:sz w:val="24"/>
                <w:szCs w:val="24"/>
              </w:rPr>
              <w:br/>
              <w:t>}</w:t>
            </w:r>
          </w:p>
        </w:tc>
      </w:tr>
    </w:tbl>
    <w:p w:rsidR="00D42FBA" w:rsidRDefault="0019688E" w:rsidP="0019688E">
      <w:pPr>
        <w:pStyle w:val="HTMLPreformatted"/>
        <w:spacing w:before="645"/>
        <w:rPr>
          <w:rFonts w:ascii="Georgia" w:hAnsi="Georgia"/>
          <w:spacing w:val="-1"/>
          <w:sz w:val="32"/>
          <w:szCs w:val="32"/>
          <w:shd w:val="clear" w:color="auto" w:fill="FFFFFF"/>
        </w:rPr>
      </w:pPr>
      <w:r>
        <w:rPr>
          <w:rFonts w:ascii="Georgia" w:hAnsi="Georgia"/>
          <w:spacing w:val="-1"/>
          <w:sz w:val="32"/>
          <w:szCs w:val="32"/>
          <w:shd w:val="clear" w:color="auto" w:fill="FFFFFF"/>
        </w:rPr>
        <w:t>This is a very basic configuration file, which basically tells the compiler to write the compiled JavaScript files into the </w:t>
      </w:r>
      <w:proofErr w:type="spellStart"/>
      <w:r>
        <w:rPr>
          <w:rStyle w:val="HTMLCode"/>
          <w:spacing w:val="-1"/>
          <w:sz w:val="24"/>
          <w:szCs w:val="24"/>
        </w:rPr>
        <w:t>dist</w:t>
      </w:r>
      <w:proofErr w:type="spellEnd"/>
      <w:r>
        <w:rPr>
          <w:rFonts w:ascii="Georgia" w:hAnsi="Georgia"/>
          <w:spacing w:val="-1"/>
          <w:sz w:val="32"/>
          <w:szCs w:val="32"/>
          <w:shd w:val="clear" w:color="auto" w:fill="FFFFFF"/>
        </w:rPr>
        <w:t xml:space="preserve"> directory, to convert ESM modules we use in </w:t>
      </w:r>
      <w:proofErr w:type="spellStart"/>
      <w:r>
        <w:rPr>
          <w:rFonts w:ascii="Georgia" w:hAnsi="Georgia"/>
          <w:spacing w:val="-1"/>
          <w:sz w:val="32"/>
          <w:szCs w:val="32"/>
          <w:shd w:val="clear" w:color="auto" w:fill="FFFFFF"/>
        </w:rPr>
        <w:t>TypeScript</w:t>
      </w:r>
      <w:proofErr w:type="spellEnd"/>
      <w:r>
        <w:rPr>
          <w:rFonts w:ascii="Georgia" w:hAnsi="Georgia"/>
          <w:spacing w:val="-1"/>
          <w:sz w:val="32"/>
          <w:szCs w:val="32"/>
          <w:shd w:val="clear" w:color="auto" w:fill="FFFFFF"/>
        </w:rPr>
        <w:t xml:space="preserve"> into the </w:t>
      </w:r>
      <w:proofErr w:type="spellStart"/>
      <w:r>
        <w:rPr>
          <w:rFonts w:ascii="Georgia" w:hAnsi="Georgia"/>
          <w:spacing w:val="-1"/>
          <w:sz w:val="32"/>
          <w:szCs w:val="32"/>
          <w:shd w:val="clear" w:color="auto" w:fill="FFFFFF"/>
        </w:rPr>
        <w:t>CommonJS</w:t>
      </w:r>
      <w:proofErr w:type="spellEnd"/>
      <w:r>
        <w:rPr>
          <w:rFonts w:ascii="Georgia" w:hAnsi="Georgia"/>
          <w:spacing w:val="-1"/>
          <w:sz w:val="32"/>
          <w:szCs w:val="32"/>
          <w:shd w:val="clear" w:color="auto" w:fill="FFFFFF"/>
        </w:rPr>
        <w:t xml:space="preserve"> module format (one of the formats natively supported by System.js), and to add decorator support (so we can use </w:t>
      </w:r>
      <w:r>
        <w:rPr>
          <w:rStyle w:val="HTMLCode"/>
          <w:spacing w:val="-1"/>
          <w:sz w:val="24"/>
          <w:szCs w:val="24"/>
        </w:rPr>
        <w:t>@Component</w:t>
      </w:r>
      <w:r>
        <w:rPr>
          <w:rFonts w:ascii="Georgia" w:hAnsi="Georgia"/>
          <w:spacing w:val="-1"/>
          <w:sz w:val="32"/>
          <w:szCs w:val="32"/>
          <w:shd w:val="clear" w:color="auto" w:fill="FFFFFF"/>
        </w:rPr>
        <w:t>, </w:t>
      </w:r>
      <w:r>
        <w:rPr>
          <w:rStyle w:val="HTMLCode"/>
          <w:spacing w:val="-1"/>
          <w:sz w:val="24"/>
          <w:szCs w:val="24"/>
        </w:rPr>
        <w:t>@</w:t>
      </w:r>
      <w:proofErr w:type="spellStart"/>
      <w:r>
        <w:rPr>
          <w:rStyle w:val="HTMLCode"/>
          <w:spacing w:val="-1"/>
          <w:sz w:val="24"/>
          <w:szCs w:val="24"/>
        </w:rPr>
        <w:t>NgModule</w:t>
      </w:r>
      <w:proofErr w:type="spellEnd"/>
      <w:r>
        <w:rPr>
          <w:rFonts w:ascii="Georgia" w:hAnsi="Georgia"/>
          <w:spacing w:val="-1"/>
          <w:sz w:val="32"/>
          <w:szCs w:val="32"/>
          <w:shd w:val="clear" w:color="auto" w:fill="FFFFFF"/>
        </w:rPr>
        <w:t xml:space="preserve">, </w:t>
      </w:r>
      <w:proofErr w:type="spellStart"/>
      <w:r>
        <w:rPr>
          <w:rFonts w:ascii="Georgia" w:hAnsi="Georgia"/>
          <w:spacing w:val="-1"/>
          <w:sz w:val="32"/>
          <w:szCs w:val="32"/>
          <w:shd w:val="clear" w:color="auto" w:fill="FFFFFF"/>
        </w:rPr>
        <w:t>etc</w:t>
      </w:r>
      <w:proofErr w:type="spellEnd"/>
      <w:r>
        <w:rPr>
          <w:rFonts w:ascii="Georgia" w:hAnsi="Georgia"/>
          <w:spacing w:val="-1"/>
          <w:sz w:val="32"/>
          <w:szCs w:val="32"/>
          <w:shd w:val="clear" w:color="auto" w:fill="FFFFFF"/>
        </w:rPr>
        <w:t>). The </w:t>
      </w:r>
      <w:proofErr w:type="spellStart"/>
      <w:r>
        <w:rPr>
          <w:rStyle w:val="HTMLCode"/>
          <w:spacing w:val="-1"/>
          <w:sz w:val="24"/>
          <w:szCs w:val="24"/>
        </w:rPr>
        <w:t>emitDecoratorMetadata</w:t>
      </w:r>
      <w:proofErr w:type="spellEnd"/>
      <w:r>
        <w:rPr>
          <w:rFonts w:ascii="Georgia" w:hAnsi="Georgia"/>
          <w:spacing w:val="-1"/>
          <w:sz w:val="32"/>
          <w:szCs w:val="32"/>
          <w:shd w:val="clear" w:color="auto" w:fill="FFFFFF"/>
        </w:rPr>
        <w:t> option is required if you want to specify dependencies using class type instead of </w:t>
      </w:r>
      <w:proofErr w:type="gramStart"/>
      <w:r>
        <w:rPr>
          <w:rStyle w:val="HTMLCode"/>
          <w:spacing w:val="-1"/>
          <w:sz w:val="24"/>
          <w:szCs w:val="24"/>
        </w:rPr>
        <w:t>@Inject(</w:t>
      </w:r>
      <w:proofErr w:type="gramEnd"/>
      <w:r>
        <w:rPr>
          <w:rStyle w:val="HTMLCode"/>
          <w:spacing w:val="-1"/>
          <w:sz w:val="24"/>
          <w:szCs w:val="24"/>
        </w:rPr>
        <w:t>)</w:t>
      </w:r>
      <w:r>
        <w:rPr>
          <w:rFonts w:ascii="Georgia" w:hAnsi="Georgia"/>
          <w:spacing w:val="-1"/>
          <w:sz w:val="32"/>
          <w:szCs w:val="32"/>
          <w:shd w:val="clear" w:color="auto" w:fill="FFFFFF"/>
        </w:rPr>
        <w:t> decorator</w:t>
      </w:r>
      <w:r w:rsidR="00822E86">
        <w:rPr>
          <w:rFonts w:ascii="Georgia" w:hAnsi="Georgia"/>
          <w:spacing w:val="-1"/>
          <w:sz w:val="32"/>
          <w:szCs w:val="32"/>
          <w:shd w:val="clear" w:color="auto" w:fill="FFFFFF"/>
        </w:rPr>
        <w:t xml:space="preserve"> .</w:t>
      </w:r>
    </w:p>
    <w:p w:rsidR="00822E86" w:rsidRDefault="00822E86" w:rsidP="00822E86">
      <w:pPr>
        <w:pStyle w:val="HTMLPreformatted"/>
        <w:numPr>
          <w:ilvl w:val="0"/>
          <w:numId w:val="1"/>
        </w:numPr>
        <w:spacing w:before="645"/>
        <w:rPr>
          <w:rFonts w:ascii="Georgia" w:hAnsi="Georgia"/>
          <w:spacing w:val="-1"/>
          <w:sz w:val="32"/>
          <w:szCs w:val="32"/>
          <w:shd w:val="clear" w:color="auto" w:fill="FFFFFF"/>
        </w:rPr>
      </w:pPr>
      <w:r>
        <w:rPr>
          <w:rFonts w:ascii="Georgia" w:hAnsi="Georgia"/>
          <w:spacing w:val="-1"/>
          <w:sz w:val="32"/>
          <w:szCs w:val="32"/>
          <w:shd w:val="clear" w:color="auto" w:fill="FFFFFF"/>
        </w:rPr>
        <w:t> </w:t>
      </w:r>
      <w:proofErr w:type="gramStart"/>
      <w:r>
        <w:rPr>
          <w:rFonts w:ascii="Georgia" w:hAnsi="Georgia"/>
          <w:spacing w:val="-1"/>
          <w:sz w:val="32"/>
          <w:szCs w:val="32"/>
          <w:shd w:val="clear" w:color="auto" w:fill="FFFFFF"/>
        </w:rPr>
        <w:t>add</w:t>
      </w:r>
      <w:proofErr w:type="gramEnd"/>
      <w:r>
        <w:rPr>
          <w:rFonts w:ascii="Georgia" w:hAnsi="Georgia"/>
          <w:spacing w:val="-1"/>
          <w:sz w:val="32"/>
          <w:szCs w:val="32"/>
          <w:shd w:val="clear" w:color="auto" w:fill="FFFFFF"/>
        </w:rPr>
        <w:t xml:space="preserve"> a </w:t>
      </w:r>
      <w:r>
        <w:rPr>
          <w:rStyle w:val="HTMLCode"/>
          <w:spacing w:val="-1"/>
          <w:sz w:val="24"/>
          <w:szCs w:val="24"/>
        </w:rPr>
        <w:t>scripts</w:t>
      </w:r>
      <w:r>
        <w:rPr>
          <w:rFonts w:ascii="Georgia" w:hAnsi="Georgia"/>
          <w:spacing w:val="-1"/>
          <w:sz w:val="32"/>
          <w:szCs w:val="32"/>
          <w:shd w:val="clear" w:color="auto" w:fill="FFFFFF"/>
        </w:rPr>
        <w:t> section to our </w:t>
      </w:r>
      <w:proofErr w:type="spellStart"/>
      <w:r>
        <w:rPr>
          <w:rStyle w:val="HTMLCode"/>
          <w:spacing w:val="-1"/>
          <w:sz w:val="24"/>
          <w:szCs w:val="24"/>
        </w:rPr>
        <w:t>package.json</w:t>
      </w:r>
      <w:proofErr w:type="spellEnd"/>
      <w:r>
        <w:rPr>
          <w:rFonts w:ascii="Georgia" w:hAnsi="Georgia"/>
          <w:spacing w:val="-1"/>
          <w:sz w:val="32"/>
          <w:szCs w:val="32"/>
          <w:shd w:val="clear" w:color="auto" w:fill="FFFFFF"/>
        </w:rPr>
        <w:t>:</w:t>
      </w:r>
      <w:r w:rsidR="00A00E0D">
        <w:rPr>
          <w:rFonts w:ascii="Georgia" w:hAnsi="Georgia"/>
          <w:spacing w:val="-1"/>
          <w:sz w:val="32"/>
          <w:szCs w:val="32"/>
          <w:shd w:val="clear" w:color="auto" w:fill="FFFFFF"/>
        </w:rPr>
        <w:t xml:space="preserve">  this will </w:t>
      </w:r>
      <w:proofErr w:type="spellStart"/>
      <w:r w:rsidR="00A00E0D">
        <w:rPr>
          <w:rFonts w:ascii="Georgia" w:hAnsi="Georgia"/>
          <w:spacing w:val="-1"/>
          <w:sz w:val="32"/>
          <w:szCs w:val="32"/>
          <w:shd w:val="clear" w:color="auto" w:fill="FFFFFF"/>
        </w:rPr>
        <w:t>couse</w:t>
      </w:r>
      <w:proofErr w:type="spellEnd"/>
      <w:r w:rsidR="00A00E0D">
        <w:rPr>
          <w:rFonts w:ascii="Georgia" w:hAnsi="Georgia"/>
          <w:spacing w:val="-1"/>
          <w:sz w:val="32"/>
          <w:szCs w:val="32"/>
          <w:shd w:val="clear" w:color="auto" w:fill="FFFFFF"/>
        </w:rPr>
        <w:t xml:space="preserve"> the run typescript compiler whenever we write the </w:t>
      </w:r>
      <w:proofErr w:type="spellStart"/>
      <w:r w:rsidR="00A00E0D">
        <w:rPr>
          <w:rFonts w:ascii="Georgia" w:hAnsi="Georgia"/>
          <w:spacing w:val="-1"/>
          <w:sz w:val="32"/>
          <w:szCs w:val="32"/>
          <w:shd w:val="clear" w:color="auto" w:fill="FFFFFF"/>
        </w:rPr>
        <w:t>cmd</w:t>
      </w:r>
      <w:proofErr w:type="spellEnd"/>
      <w:r w:rsidR="00A00E0D">
        <w:rPr>
          <w:rFonts w:ascii="Georgia" w:hAnsi="Georgia"/>
          <w:spacing w:val="-1"/>
          <w:sz w:val="32"/>
          <w:szCs w:val="32"/>
          <w:shd w:val="clear" w:color="auto" w:fill="FFFFFF"/>
        </w:rPr>
        <w:t xml:space="preserve"> “ </w:t>
      </w:r>
      <w:proofErr w:type="spellStart"/>
      <w:r w:rsidR="00A00E0D">
        <w:rPr>
          <w:rFonts w:ascii="Georgia" w:hAnsi="Georgia"/>
          <w:spacing w:val="-1"/>
          <w:sz w:val="32"/>
          <w:szCs w:val="32"/>
          <w:shd w:val="clear" w:color="auto" w:fill="FFFFFF"/>
        </w:rPr>
        <w:t>npm</w:t>
      </w:r>
      <w:proofErr w:type="spellEnd"/>
      <w:r w:rsidR="00A00E0D">
        <w:rPr>
          <w:rFonts w:ascii="Georgia" w:hAnsi="Georgia"/>
          <w:spacing w:val="-1"/>
          <w:sz w:val="32"/>
          <w:szCs w:val="32"/>
          <w:shd w:val="clear" w:color="auto" w:fill="FFFFFF"/>
        </w:rPr>
        <w:t xml:space="preserve"> run build” .</w:t>
      </w:r>
    </w:p>
    <w:tbl>
      <w:tblPr>
        <w:tblStyle w:val="TableGrid"/>
        <w:tblW w:w="0" w:type="auto"/>
        <w:tblInd w:w="720" w:type="dxa"/>
        <w:tblLook w:val="04A0" w:firstRow="1" w:lastRow="0" w:firstColumn="1" w:lastColumn="0" w:noHBand="0" w:noVBand="1"/>
      </w:tblPr>
      <w:tblGrid>
        <w:gridCol w:w="8630"/>
      </w:tblGrid>
      <w:tr w:rsidR="00822E86" w:rsidTr="00822E86">
        <w:tc>
          <w:tcPr>
            <w:tcW w:w="9350" w:type="dxa"/>
          </w:tcPr>
          <w:p w:rsidR="00822E86" w:rsidRPr="00822E86" w:rsidRDefault="00822E86" w:rsidP="00822E86">
            <w:pPr>
              <w:pStyle w:val="HTMLPreformatted"/>
              <w:spacing w:before="645"/>
              <w:rPr>
                <w:sz w:val="24"/>
                <w:szCs w:val="24"/>
              </w:rPr>
            </w:pPr>
            <w:r>
              <w:rPr>
                <w:sz w:val="24"/>
                <w:szCs w:val="24"/>
              </w:rPr>
              <w:lastRenderedPageBreak/>
              <w:t>"scripts": {</w:t>
            </w:r>
            <w:r>
              <w:rPr>
                <w:sz w:val="24"/>
                <w:szCs w:val="24"/>
              </w:rPr>
              <w:br/>
              <w:t xml:space="preserve">    "build": "</w:t>
            </w:r>
            <w:proofErr w:type="spellStart"/>
            <w:r>
              <w:rPr>
                <w:sz w:val="24"/>
                <w:szCs w:val="24"/>
              </w:rPr>
              <w:t>tsc</w:t>
            </w:r>
            <w:proofErr w:type="spellEnd"/>
            <w:r>
              <w:rPr>
                <w:sz w:val="24"/>
                <w:szCs w:val="24"/>
              </w:rPr>
              <w:t>"</w:t>
            </w:r>
            <w:r>
              <w:rPr>
                <w:sz w:val="24"/>
                <w:szCs w:val="24"/>
              </w:rPr>
              <w:br/>
              <w:t>},</w:t>
            </w:r>
          </w:p>
        </w:tc>
      </w:tr>
    </w:tbl>
    <w:p w:rsidR="00ED3E25" w:rsidRDefault="00ED3E25" w:rsidP="00ED3E25">
      <w:pPr>
        <w:pStyle w:val="HTMLPreformatted"/>
        <w:spacing w:before="645"/>
        <w:rPr>
          <w:rFonts w:ascii="Georgia" w:hAnsi="Georgia"/>
          <w:spacing w:val="-1"/>
          <w:sz w:val="32"/>
          <w:szCs w:val="32"/>
          <w:shd w:val="clear" w:color="auto" w:fill="FFFFFF"/>
        </w:rPr>
      </w:pPr>
      <w:r>
        <w:rPr>
          <w:rFonts w:ascii="Georgia" w:hAnsi="Georgia"/>
          <w:spacing w:val="-1"/>
          <w:sz w:val="32"/>
          <w:szCs w:val="32"/>
          <w:shd w:val="clear" w:color="auto" w:fill="FFFFFF"/>
        </w:rPr>
        <w:t xml:space="preserve">App </w:t>
      </w:r>
      <w:proofErr w:type="gramStart"/>
      <w:r>
        <w:rPr>
          <w:rFonts w:ascii="Georgia" w:hAnsi="Georgia"/>
          <w:spacing w:val="-1"/>
          <w:sz w:val="32"/>
          <w:szCs w:val="32"/>
          <w:shd w:val="clear" w:color="auto" w:fill="FFFFFF"/>
        </w:rPr>
        <w:t>Skeleton :</w:t>
      </w:r>
      <w:proofErr w:type="gramEnd"/>
    </w:p>
    <w:p w:rsidR="00ED3E25" w:rsidRDefault="00ED3E25" w:rsidP="00ED3E25">
      <w:pPr>
        <w:pStyle w:val="HTMLPreformatted"/>
        <w:numPr>
          <w:ilvl w:val="0"/>
          <w:numId w:val="1"/>
        </w:numPr>
        <w:spacing w:before="645"/>
        <w:rPr>
          <w:rFonts w:ascii="Georgia" w:hAnsi="Georgia"/>
          <w:spacing w:val="-1"/>
          <w:sz w:val="32"/>
          <w:szCs w:val="32"/>
          <w:shd w:val="clear" w:color="auto" w:fill="FFFFFF"/>
        </w:rPr>
      </w:pPr>
      <w:proofErr w:type="gramStart"/>
      <w:r>
        <w:rPr>
          <w:rFonts w:ascii="Georgia" w:hAnsi="Georgia"/>
          <w:spacing w:val="-1"/>
          <w:sz w:val="32"/>
          <w:szCs w:val="32"/>
          <w:shd w:val="clear" w:color="auto" w:fill="FFFFFF"/>
        </w:rPr>
        <w:t>create</w:t>
      </w:r>
      <w:proofErr w:type="gramEnd"/>
      <w:r>
        <w:rPr>
          <w:rFonts w:ascii="Georgia" w:hAnsi="Georgia"/>
          <w:spacing w:val="-1"/>
          <w:sz w:val="32"/>
          <w:szCs w:val="32"/>
          <w:shd w:val="clear" w:color="auto" w:fill="FFFFFF"/>
        </w:rPr>
        <w:t xml:space="preserve"> the </w:t>
      </w:r>
      <w:r>
        <w:rPr>
          <w:rStyle w:val="HTMLCode"/>
          <w:spacing w:val="-1"/>
          <w:sz w:val="24"/>
          <w:szCs w:val="24"/>
        </w:rPr>
        <w:t>index.html</w:t>
      </w:r>
      <w:r>
        <w:rPr>
          <w:rFonts w:ascii="Georgia" w:hAnsi="Georgia"/>
          <w:spacing w:val="-1"/>
          <w:sz w:val="32"/>
          <w:szCs w:val="32"/>
          <w:shd w:val="clear" w:color="auto" w:fill="FFFFFF"/>
        </w:rPr>
        <w:t> file, which will be the entry point of our application. It will basically load and configure System.js, and then run the bootstrap code of our app.</w:t>
      </w:r>
    </w:p>
    <w:tbl>
      <w:tblPr>
        <w:tblStyle w:val="TableGrid"/>
        <w:tblW w:w="0" w:type="auto"/>
        <w:tblInd w:w="720" w:type="dxa"/>
        <w:tblLook w:val="04A0" w:firstRow="1" w:lastRow="0" w:firstColumn="1" w:lastColumn="0" w:noHBand="0" w:noVBand="1"/>
      </w:tblPr>
      <w:tblGrid>
        <w:gridCol w:w="8630"/>
      </w:tblGrid>
      <w:tr w:rsidR="00ED3E25" w:rsidTr="00ED3E25">
        <w:tc>
          <w:tcPr>
            <w:tcW w:w="8630" w:type="dxa"/>
          </w:tcPr>
          <w:p w:rsidR="00ED3E25" w:rsidRPr="00ED3E25" w:rsidRDefault="00ED3E25" w:rsidP="00ED3E25">
            <w:pPr>
              <w:pStyle w:val="HTMLPreformatted"/>
              <w:spacing w:before="645"/>
              <w:ind w:left="720"/>
              <w:rPr>
                <w:sz w:val="24"/>
                <w:szCs w:val="24"/>
              </w:rPr>
            </w:pPr>
            <w:r>
              <w:rPr>
                <w:sz w:val="24"/>
                <w:szCs w:val="24"/>
              </w:rPr>
              <w:t>&lt;html&gt;</w:t>
            </w:r>
            <w:r>
              <w:rPr>
                <w:sz w:val="24"/>
                <w:szCs w:val="24"/>
              </w:rPr>
              <w:br/>
              <w:t xml:space="preserve">  &lt;head&gt;</w:t>
            </w:r>
            <w:r>
              <w:rPr>
                <w:sz w:val="24"/>
                <w:szCs w:val="24"/>
              </w:rPr>
              <w:br/>
              <w:t xml:space="preserve">    &lt;title&gt;Hello, Angular&lt;/title&gt;</w:t>
            </w:r>
            <w:r>
              <w:rPr>
                <w:sz w:val="24"/>
                <w:szCs w:val="24"/>
              </w:rPr>
              <w:br/>
              <w:t xml:space="preserve">  &lt;/head&gt;</w:t>
            </w:r>
            <w:r>
              <w:rPr>
                <w:sz w:val="24"/>
                <w:szCs w:val="24"/>
              </w:rPr>
              <w:br/>
              <w:t xml:space="preserve">  &lt;body&gt;</w:t>
            </w:r>
            <w:r>
              <w:rPr>
                <w:sz w:val="24"/>
                <w:szCs w:val="24"/>
              </w:rPr>
              <w:br/>
              <w:t xml:space="preserve">    &lt;app-main&gt;Loading...&lt;/app-main&gt;</w:t>
            </w:r>
            <w:r>
              <w:rPr>
                <w:sz w:val="24"/>
                <w:szCs w:val="24"/>
              </w:rPr>
              <w:br/>
              <w:t xml:space="preserve">    &lt;script </w:t>
            </w:r>
            <w:proofErr w:type="spellStart"/>
            <w:r>
              <w:rPr>
                <w:sz w:val="24"/>
                <w:szCs w:val="24"/>
              </w:rPr>
              <w:t>src</w:t>
            </w:r>
            <w:proofErr w:type="spellEnd"/>
            <w:r>
              <w:rPr>
                <w:sz w:val="24"/>
                <w:szCs w:val="24"/>
              </w:rPr>
              <w:t>="</w:t>
            </w:r>
            <w:proofErr w:type="spellStart"/>
            <w:r>
              <w:rPr>
                <w:sz w:val="24"/>
                <w:szCs w:val="24"/>
              </w:rPr>
              <w:t>node_modules</w:t>
            </w:r>
            <w:proofErr w:type="spellEnd"/>
            <w:r>
              <w:rPr>
                <w:sz w:val="24"/>
                <w:szCs w:val="24"/>
              </w:rPr>
              <w:t>/</w:t>
            </w:r>
            <w:proofErr w:type="spellStart"/>
            <w:r>
              <w:rPr>
                <w:sz w:val="24"/>
                <w:szCs w:val="24"/>
              </w:rPr>
              <w:t>systemjs</w:t>
            </w:r>
            <w:proofErr w:type="spellEnd"/>
            <w:r>
              <w:rPr>
                <w:sz w:val="24"/>
                <w:szCs w:val="24"/>
              </w:rPr>
              <w:t>/</w:t>
            </w:r>
            <w:proofErr w:type="spellStart"/>
            <w:r>
              <w:rPr>
                <w:sz w:val="24"/>
                <w:szCs w:val="24"/>
              </w:rPr>
              <w:t>dist</w:t>
            </w:r>
            <w:proofErr w:type="spellEnd"/>
            <w:r>
              <w:rPr>
                <w:sz w:val="24"/>
                <w:szCs w:val="24"/>
              </w:rPr>
              <w:t>/system.src.js"&gt;&lt;/script&gt;</w:t>
            </w:r>
            <w:r>
              <w:rPr>
                <w:sz w:val="24"/>
                <w:szCs w:val="24"/>
              </w:rPr>
              <w:br/>
              <w:t xml:space="preserve">    &lt;script </w:t>
            </w:r>
            <w:proofErr w:type="spellStart"/>
            <w:r>
              <w:rPr>
                <w:sz w:val="24"/>
                <w:szCs w:val="24"/>
              </w:rPr>
              <w:t>src</w:t>
            </w:r>
            <w:proofErr w:type="spellEnd"/>
            <w:r>
              <w:rPr>
                <w:sz w:val="24"/>
                <w:szCs w:val="24"/>
              </w:rPr>
              <w:t>="systemjs.config.js"&gt;&lt;/script&gt;</w:t>
            </w:r>
            <w:r>
              <w:rPr>
                <w:sz w:val="24"/>
                <w:szCs w:val="24"/>
              </w:rPr>
              <w:br/>
              <w:t xml:space="preserve">    &lt;script&gt;</w:t>
            </w:r>
            <w:r>
              <w:rPr>
                <w:sz w:val="24"/>
                <w:szCs w:val="24"/>
              </w:rPr>
              <w:br/>
              <w:t xml:space="preserve">      </w:t>
            </w:r>
            <w:proofErr w:type="spellStart"/>
            <w:r>
              <w:rPr>
                <w:sz w:val="24"/>
                <w:szCs w:val="24"/>
              </w:rPr>
              <w:t>System.import</w:t>
            </w:r>
            <w:proofErr w:type="spellEnd"/>
            <w:r>
              <w:rPr>
                <w:sz w:val="24"/>
                <w:szCs w:val="24"/>
              </w:rPr>
              <w:t>('</w:t>
            </w:r>
            <w:proofErr w:type="spellStart"/>
            <w:r>
              <w:rPr>
                <w:sz w:val="24"/>
                <w:szCs w:val="24"/>
              </w:rPr>
              <w:t>dist</w:t>
            </w:r>
            <w:proofErr w:type="spellEnd"/>
            <w:r>
              <w:rPr>
                <w:sz w:val="24"/>
                <w:szCs w:val="24"/>
              </w:rPr>
              <w:t>/main.js').catch(function (err) {</w:t>
            </w:r>
            <w:r>
              <w:rPr>
                <w:sz w:val="24"/>
                <w:szCs w:val="24"/>
              </w:rPr>
              <w:br/>
              <w:t xml:space="preserve">          </w:t>
            </w:r>
            <w:proofErr w:type="spellStart"/>
            <w:r>
              <w:rPr>
                <w:sz w:val="24"/>
                <w:szCs w:val="24"/>
              </w:rPr>
              <w:t>console.error</w:t>
            </w:r>
            <w:proofErr w:type="spellEnd"/>
            <w:r>
              <w:rPr>
                <w:sz w:val="24"/>
                <w:szCs w:val="24"/>
              </w:rPr>
              <w:t>(err);</w:t>
            </w:r>
            <w:r>
              <w:rPr>
                <w:sz w:val="24"/>
                <w:szCs w:val="24"/>
              </w:rPr>
              <w:br/>
              <w:t xml:space="preserve">      });</w:t>
            </w:r>
            <w:r>
              <w:rPr>
                <w:sz w:val="24"/>
                <w:szCs w:val="24"/>
              </w:rPr>
              <w:br/>
              <w:t xml:space="preserve">    &lt;/script&gt;</w:t>
            </w:r>
            <w:r>
              <w:rPr>
                <w:sz w:val="24"/>
                <w:szCs w:val="24"/>
              </w:rPr>
              <w:br/>
              <w:t xml:space="preserve">  &lt;/body&gt;</w:t>
            </w:r>
            <w:r>
              <w:rPr>
                <w:sz w:val="24"/>
                <w:szCs w:val="24"/>
              </w:rPr>
              <w:br/>
              <w:t>&lt;/html&gt;</w:t>
            </w:r>
          </w:p>
        </w:tc>
      </w:tr>
    </w:tbl>
    <w:p w:rsidR="00ED3E25" w:rsidRDefault="00ED3E25" w:rsidP="00ED3E25">
      <w:pPr>
        <w:pStyle w:val="HTMLPreformatted"/>
        <w:numPr>
          <w:ilvl w:val="0"/>
          <w:numId w:val="1"/>
        </w:numPr>
        <w:spacing w:before="645"/>
        <w:rPr>
          <w:rFonts w:ascii="Georgia" w:hAnsi="Georgia"/>
          <w:spacing w:val="-1"/>
          <w:sz w:val="32"/>
          <w:szCs w:val="32"/>
          <w:shd w:val="clear" w:color="auto" w:fill="FFFFFF"/>
        </w:rPr>
      </w:pPr>
      <w:r>
        <w:rPr>
          <w:rFonts w:ascii="Georgia" w:hAnsi="Georgia"/>
          <w:spacing w:val="-1"/>
          <w:sz w:val="32"/>
          <w:szCs w:val="32"/>
          <w:shd w:val="clear" w:color="auto" w:fill="FFFFFF"/>
        </w:rPr>
        <w:t>The </w:t>
      </w:r>
      <w:r>
        <w:rPr>
          <w:rStyle w:val="HTMLCode"/>
          <w:spacing w:val="-1"/>
          <w:sz w:val="24"/>
          <w:szCs w:val="24"/>
        </w:rPr>
        <w:t>&lt;app-main&gt;</w:t>
      </w:r>
      <w:r>
        <w:rPr>
          <w:rFonts w:ascii="Georgia" w:hAnsi="Georgia"/>
          <w:spacing w:val="-1"/>
          <w:sz w:val="32"/>
          <w:szCs w:val="32"/>
          <w:shd w:val="clear" w:color="auto" w:fill="FFFFFF"/>
        </w:rPr>
        <w:t> element is the placeholder where our app will be rendered. We load System.js and its configuration file that we created above, and then instruct System.js to use a load </w:t>
      </w:r>
      <w:proofErr w:type="spellStart"/>
      <w:r>
        <w:rPr>
          <w:rStyle w:val="HTMLCode"/>
          <w:spacing w:val="-1"/>
          <w:sz w:val="24"/>
          <w:szCs w:val="24"/>
        </w:rPr>
        <w:t>dist</w:t>
      </w:r>
      <w:proofErr w:type="spellEnd"/>
      <w:r>
        <w:rPr>
          <w:rStyle w:val="HTMLCode"/>
          <w:spacing w:val="-1"/>
          <w:sz w:val="24"/>
          <w:szCs w:val="24"/>
        </w:rPr>
        <w:t>/main.js</w:t>
      </w:r>
      <w:r>
        <w:rPr>
          <w:rFonts w:ascii="Georgia" w:hAnsi="Georgia"/>
          <w:spacing w:val="-1"/>
          <w:sz w:val="32"/>
          <w:szCs w:val="32"/>
          <w:shd w:val="clear" w:color="auto" w:fill="FFFFFF"/>
        </w:rPr>
        <w:t> as the entry point for our application.</w:t>
      </w:r>
      <w:r w:rsidRPr="00ED3E25">
        <w:rPr>
          <w:rFonts w:ascii="Georgia" w:hAnsi="Georgia"/>
          <w:spacing w:val="-1"/>
          <w:sz w:val="32"/>
          <w:szCs w:val="32"/>
          <w:shd w:val="clear" w:color="auto" w:fill="FFFFFF"/>
        </w:rPr>
        <w:t xml:space="preserve"> </w:t>
      </w:r>
    </w:p>
    <w:p w:rsidR="00ED3E25" w:rsidRDefault="00ED3E25" w:rsidP="00ED3E25">
      <w:pPr>
        <w:pStyle w:val="HTMLPreformatted"/>
        <w:numPr>
          <w:ilvl w:val="0"/>
          <w:numId w:val="1"/>
        </w:numPr>
        <w:spacing w:before="645"/>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 xml:space="preserve">After we have the index file set up, it is time to start creating the actual app code. We will start by creating a very basic Angular component, that says: “Hello, Angular”. This will be an entry point of our </w:t>
      </w:r>
      <w:proofErr w:type="gramStart"/>
      <w:r>
        <w:rPr>
          <w:rFonts w:ascii="Georgia" w:hAnsi="Georgia"/>
          <w:spacing w:val="-1"/>
          <w:sz w:val="32"/>
          <w:szCs w:val="32"/>
          <w:shd w:val="clear" w:color="auto" w:fill="FFFFFF"/>
        </w:rPr>
        <w:t>application, that</w:t>
      </w:r>
      <w:proofErr w:type="gramEnd"/>
      <w:r>
        <w:rPr>
          <w:rFonts w:ascii="Georgia" w:hAnsi="Georgia"/>
          <w:spacing w:val="-1"/>
          <w:sz w:val="32"/>
          <w:szCs w:val="32"/>
          <w:shd w:val="clear" w:color="auto" w:fill="FFFFFF"/>
        </w:rPr>
        <w:t xml:space="preserve"> is the component that will be rendered when the application loads. We will name the file </w:t>
      </w:r>
      <w:proofErr w:type="spellStart"/>
      <w:r>
        <w:rPr>
          <w:rStyle w:val="HTMLCode"/>
          <w:spacing w:val="-1"/>
          <w:sz w:val="24"/>
          <w:szCs w:val="24"/>
        </w:rPr>
        <w:t>src</w:t>
      </w:r>
      <w:proofErr w:type="spellEnd"/>
      <w:r>
        <w:rPr>
          <w:rStyle w:val="HTMLCode"/>
          <w:spacing w:val="-1"/>
          <w:sz w:val="24"/>
          <w:szCs w:val="24"/>
        </w:rPr>
        <w:t>/app/</w:t>
      </w:r>
      <w:proofErr w:type="spellStart"/>
      <w:r>
        <w:rPr>
          <w:rStyle w:val="HTMLCode"/>
          <w:spacing w:val="-1"/>
          <w:sz w:val="24"/>
          <w:szCs w:val="24"/>
        </w:rPr>
        <w:t>app.component.ts</w:t>
      </w:r>
      <w:proofErr w:type="spellEnd"/>
      <w:r>
        <w:rPr>
          <w:rFonts w:ascii="Georgia" w:hAnsi="Georgia"/>
          <w:spacing w:val="-1"/>
          <w:sz w:val="32"/>
          <w:szCs w:val="32"/>
          <w:shd w:val="clear" w:color="auto" w:fill="FFFFFF"/>
        </w:rPr>
        <w:t>, following the Angular style guide naming conventions:</w:t>
      </w:r>
    </w:p>
    <w:tbl>
      <w:tblPr>
        <w:tblStyle w:val="TableGrid"/>
        <w:tblW w:w="0" w:type="auto"/>
        <w:tblInd w:w="720" w:type="dxa"/>
        <w:tblLook w:val="04A0" w:firstRow="1" w:lastRow="0" w:firstColumn="1" w:lastColumn="0" w:noHBand="0" w:noVBand="1"/>
      </w:tblPr>
      <w:tblGrid>
        <w:gridCol w:w="8630"/>
      </w:tblGrid>
      <w:tr w:rsidR="00ED3E25" w:rsidTr="00ED3E25">
        <w:tc>
          <w:tcPr>
            <w:tcW w:w="9350" w:type="dxa"/>
          </w:tcPr>
          <w:p w:rsidR="00ED3E25" w:rsidRDefault="00ED3E25" w:rsidP="00ED3E25">
            <w:pPr>
              <w:pStyle w:val="HTMLPreformatted"/>
              <w:spacing w:before="645"/>
              <w:rPr>
                <w:sz w:val="24"/>
                <w:szCs w:val="24"/>
              </w:rPr>
            </w:pPr>
            <w:r>
              <w:rPr>
                <w:sz w:val="24"/>
                <w:szCs w:val="24"/>
              </w:rPr>
              <w:t>import { Component } from '</w:t>
            </w:r>
            <w:hyperlink r:id="rId34" w:tgtFrame="_blank" w:tooltip="Twitter profile for @angular/core" w:history="1">
              <w:r>
                <w:rPr>
                  <w:rStyle w:val="Hyperlink"/>
                  <w:sz w:val="24"/>
                  <w:szCs w:val="24"/>
                </w:rPr>
                <w:t>@angular/core</w:t>
              </w:r>
            </w:hyperlink>
            <w:r>
              <w:rPr>
                <w:sz w:val="24"/>
                <w:szCs w:val="24"/>
              </w:rPr>
              <w:t>';</w:t>
            </w:r>
          </w:p>
          <w:p w:rsidR="00ED3E25" w:rsidRPr="00ED3E25" w:rsidRDefault="00ED3E25" w:rsidP="00ED3E25">
            <w:pPr>
              <w:pStyle w:val="HTMLPreformatted"/>
              <w:ind w:left="360"/>
              <w:rPr>
                <w:sz w:val="24"/>
                <w:szCs w:val="24"/>
              </w:rPr>
            </w:pPr>
            <w:hyperlink r:id="rId35" w:tgtFrame="_blank" w:tooltip="Twitter profile for @Component" w:history="1">
              <w:r>
                <w:rPr>
                  <w:rStyle w:val="Hyperlink"/>
                  <w:sz w:val="24"/>
                  <w:szCs w:val="24"/>
                </w:rPr>
                <w:t>@Component</w:t>
              </w:r>
            </w:hyperlink>
            <w:r>
              <w:rPr>
                <w:sz w:val="24"/>
                <w:szCs w:val="24"/>
              </w:rPr>
              <w:t>({</w:t>
            </w:r>
            <w:r>
              <w:rPr>
                <w:sz w:val="24"/>
                <w:szCs w:val="24"/>
              </w:rPr>
              <w:br/>
              <w:t xml:space="preserve">  selector: 'app-main',</w:t>
            </w:r>
            <w:r>
              <w:rPr>
                <w:sz w:val="24"/>
                <w:szCs w:val="24"/>
              </w:rPr>
              <w:br/>
              <w:t xml:space="preserve">  template: '&lt;h1&gt;Hello, {{name}}&lt;/h1&gt;'</w:t>
            </w:r>
            <w:r>
              <w:rPr>
                <w:sz w:val="24"/>
                <w:szCs w:val="24"/>
              </w:rPr>
              <w:br/>
              <w:t>})</w:t>
            </w:r>
            <w:r>
              <w:rPr>
                <w:sz w:val="24"/>
                <w:szCs w:val="24"/>
              </w:rPr>
              <w:br/>
              <w:t xml:space="preserve">export class </w:t>
            </w:r>
            <w:proofErr w:type="spellStart"/>
            <w:r>
              <w:rPr>
                <w:sz w:val="24"/>
                <w:szCs w:val="24"/>
              </w:rPr>
              <w:t>AppComponent</w:t>
            </w:r>
            <w:proofErr w:type="spellEnd"/>
            <w:r>
              <w:rPr>
                <w:sz w:val="24"/>
                <w:szCs w:val="24"/>
              </w:rPr>
              <w:t xml:space="preserve"> {</w:t>
            </w:r>
            <w:r>
              <w:rPr>
                <w:sz w:val="24"/>
                <w:szCs w:val="24"/>
              </w:rPr>
              <w:br/>
              <w:t xml:space="preserve">  name = 'Angular';</w:t>
            </w:r>
            <w:r>
              <w:rPr>
                <w:sz w:val="24"/>
                <w:szCs w:val="24"/>
              </w:rPr>
              <w:br/>
              <w:t>}</w:t>
            </w:r>
          </w:p>
        </w:tc>
      </w:tr>
    </w:tbl>
    <w:p w:rsidR="00ED3E25" w:rsidRDefault="00ED3E25" w:rsidP="00ED3E25">
      <w:pPr>
        <w:pStyle w:val="graf"/>
        <w:numPr>
          <w:ilvl w:val="0"/>
          <w:numId w:val="1"/>
        </w:numPr>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As you can see, this is a very basic component</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with a simple template, and also a data binding, just to show that Angular actually works in this context. We used </w:t>
      </w:r>
      <w:r>
        <w:rPr>
          <w:rStyle w:val="HTMLCode"/>
          <w:spacing w:val="-1"/>
        </w:rPr>
        <w:t>app-main</w:t>
      </w:r>
      <w:r>
        <w:rPr>
          <w:rFonts w:ascii="Georgia" w:hAnsi="Georgia"/>
          <w:spacing w:val="-1"/>
          <w:sz w:val="32"/>
          <w:szCs w:val="32"/>
        </w:rPr>
        <w:t> as the selector for our component, which is the same as the placeholder element we created in </w:t>
      </w:r>
      <w:r>
        <w:rPr>
          <w:rStyle w:val="HTMLCode"/>
          <w:spacing w:val="-1"/>
        </w:rPr>
        <w:t>index.html</w:t>
      </w:r>
      <w:r>
        <w:rPr>
          <w:rFonts w:ascii="Georgia" w:hAnsi="Georgia"/>
          <w:spacing w:val="-1"/>
          <w:sz w:val="32"/>
          <w:szCs w:val="32"/>
        </w:rPr>
        <w:t>.</w:t>
      </w:r>
    </w:p>
    <w:p w:rsidR="00ED3E25" w:rsidRDefault="00ED3E25" w:rsidP="00ED3E25">
      <w:pPr>
        <w:pStyle w:val="graf"/>
        <w:numPr>
          <w:ilvl w:val="0"/>
          <w:numId w:val="1"/>
        </w:numPr>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As you probably know we use decorators in Angular to supply information to the framework. In the example above we use the </w:t>
      </w:r>
      <w:r>
        <w:rPr>
          <w:rStyle w:val="HTMLCode"/>
          <w:spacing w:val="-1"/>
        </w:rPr>
        <w:t>@Component</w:t>
      </w:r>
      <w:r>
        <w:rPr>
          <w:rFonts w:ascii="Georgia" w:hAnsi="Georgia"/>
          <w:spacing w:val="-1"/>
          <w:sz w:val="32"/>
          <w:szCs w:val="32"/>
        </w:rPr>
        <w:t> decorator and pass a decorator descriptor specifying component selector and template</w:t>
      </w:r>
    </w:p>
    <w:p w:rsidR="00ED3E25" w:rsidRDefault="00ED3E25" w:rsidP="00ED3E25">
      <w:pPr>
        <w:pStyle w:val="graf"/>
        <w:numPr>
          <w:ilvl w:val="0"/>
          <w:numId w:val="1"/>
        </w:numPr>
        <w:shd w:val="clear" w:color="auto" w:fill="FFFFFF"/>
        <w:spacing w:before="0" w:beforeAutospacing="0" w:after="0" w:afterAutospacing="0"/>
        <w:rPr>
          <w:rFonts w:ascii="Georgia" w:hAnsi="Georgia"/>
          <w:spacing w:val="-1"/>
          <w:sz w:val="32"/>
          <w:szCs w:val="32"/>
        </w:rPr>
      </w:pPr>
      <w:proofErr w:type="gramStart"/>
      <w:r>
        <w:rPr>
          <w:rFonts w:ascii="Georgia" w:hAnsi="Georgia"/>
          <w:spacing w:val="-1"/>
          <w:sz w:val="32"/>
          <w:szCs w:val="32"/>
          <w:shd w:val="clear" w:color="auto" w:fill="FFFFFF"/>
        </w:rPr>
        <w:t>we</w:t>
      </w:r>
      <w:proofErr w:type="gramEnd"/>
      <w:r>
        <w:rPr>
          <w:rFonts w:ascii="Georgia" w:hAnsi="Georgia"/>
          <w:spacing w:val="-1"/>
          <w:sz w:val="32"/>
          <w:szCs w:val="32"/>
          <w:shd w:val="clear" w:color="auto" w:fill="FFFFFF"/>
        </w:rPr>
        <w:t xml:space="preserve"> would need to create an Angular module that will bootstrap this component. As explained earlier modules are the Angular way of organizing our applications</w:t>
      </w:r>
      <w:r>
        <w:rPr>
          <w:spacing w:val="-1"/>
          <w:sz w:val="32"/>
          <w:szCs w:val="32"/>
          <w:shd w:val="clear" w:color="auto" w:fill="FFFFFF"/>
        </w:rPr>
        <w:t> </w:t>
      </w:r>
      <w:r>
        <w:rPr>
          <w:rFonts w:ascii="Georgia" w:hAnsi="Georgia" w:cs="Georgia"/>
          <w:spacing w:val="-1"/>
          <w:sz w:val="32"/>
          <w:szCs w:val="32"/>
          <w:shd w:val="clear" w:color="auto" w:fill="FFFFFF"/>
        </w:rPr>
        <w:t>—</w:t>
      </w:r>
      <w:r>
        <w:rPr>
          <w:spacing w:val="-1"/>
          <w:sz w:val="32"/>
          <w:szCs w:val="32"/>
          <w:shd w:val="clear" w:color="auto" w:fill="FFFFFF"/>
        </w:rPr>
        <w:t> </w:t>
      </w:r>
      <w:r>
        <w:rPr>
          <w:rFonts w:ascii="Georgia" w:hAnsi="Georgia"/>
          <w:spacing w:val="-1"/>
          <w:sz w:val="32"/>
          <w:szCs w:val="32"/>
          <w:shd w:val="clear" w:color="auto" w:fill="FFFFFF"/>
        </w:rPr>
        <w:t>each module groups related components, directives and services. We will create the main module of our application, in a file called </w:t>
      </w:r>
      <w:proofErr w:type="spellStart"/>
      <w:r>
        <w:rPr>
          <w:rStyle w:val="HTMLCode"/>
          <w:spacing w:val="-1"/>
        </w:rPr>
        <w:t>src</w:t>
      </w:r>
      <w:proofErr w:type="spellEnd"/>
      <w:r>
        <w:rPr>
          <w:rStyle w:val="HTMLCode"/>
          <w:spacing w:val="-1"/>
        </w:rPr>
        <w:t>/app/</w:t>
      </w:r>
      <w:proofErr w:type="spellStart"/>
      <w:r>
        <w:rPr>
          <w:rStyle w:val="HTMLCode"/>
          <w:spacing w:val="-1"/>
        </w:rPr>
        <w:t>app.module.ts</w:t>
      </w:r>
      <w:proofErr w:type="spellEnd"/>
    </w:p>
    <w:tbl>
      <w:tblPr>
        <w:tblStyle w:val="TableGrid"/>
        <w:tblW w:w="0" w:type="auto"/>
        <w:tblInd w:w="720" w:type="dxa"/>
        <w:tblLook w:val="04A0" w:firstRow="1" w:lastRow="0" w:firstColumn="1" w:lastColumn="0" w:noHBand="0" w:noVBand="1"/>
      </w:tblPr>
      <w:tblGrid>
        <w:gridCol w:w="8630"/>
      </w:tblGrid>
      <w:tr w:rsidR="00ED3E25" w:rsidTr="00ED3E25">
        <w:tc>
          <w:tcPr>
            <w:tcW w:w="8630" w:type="dxa"/>
          </w:tcPr>
          <w:p w:rsidR="00ED3E25" w:rsidRDefault="00ED3E25" w:rsidP="00ED3E25">
            <w:pPr>
              <w:pStyle w:val="HTMLPreformatted"/>
              <w:spacing w:before="645"/>
              <w:rPr>
                <w:sz w:val="24"/>
                <w:szCs w:val="24"/>
              </w:rPr>
            </w:pPr>
            <w:r>
              <w:rPr>
                <w:sz w:val="24"/>
                <w:szCs w:val="24"/>
              </w:rPr>
              <w:t xml:space="preserve">import { </w:t>
            </w:r>
            <w:proofErr w:type="spellStart"/>
            <w:r>
              <w:rPr>
                <w:sz w:val="24"/>
                <w:szCs w:val="24"/>
              </w:rPr>
              <w:t>AppComponent</w:t>
            </w:r>
            <w:proofErr w:type="spellEnd"/>
            <w:r>
              <w:rPr>
                <w:sz w:val="24"/>
                <w:szCs w:val="24"/>
              </w:rPr>
              <w:t xml:space="preserve"> } from './</w:t>
            </w:r>
            <w:proofErr w:type="spellStart"/>
            <w:r>
              <w:rPr>
                <w:sz w:val="24"/>
                <w:szCs w:val="24"/>
              </w:rPr>
              <w:t>app.component</w:t>
            </w:r>
            <w:proofErr w:type="spellEnd"/>
            <w:r>
              <w:rPr>
                <w:sz w:val="24"/>
                <w:szCs w:val="24"/>
              </w:rPr>
              <w:t>';</w:t>
            </w:r>
            <w:r>
              <w:rPr>
                <w:sz w:val="24"/>
                <w:szCs w:val="24"/>
              </w:rPr>
              <w:br/>
              <w:t xml:space="preserve">import { </w:t>
            </w:r>
            <w:proofErr w:type="spellStart"/>
            <w:r>
              <w:rPr>
                <w:sz w:val="24"/>
                <w:szCs w:val="24"/>
              </w:rPr>
              <w:t>NgModule</w:t>
            </w:r>
            <w:proofErr w:type="spellEnd"/>
            <w:r>
              <w:rPr>
                <w:sz w:val="24"/>
                <w:szCs w:val="24"/>
              </w:rPr>
              <w:t xml:space="preserve"> } from '</w:t>
            </w:r>
            <w:hyperlink r:id="rId36" w:tgtFrame="_blank" w:tooltip="Twitter profile for @angular/core" w:history="1">
              <w:r>
                <w:rPr>
                  <w:rStyle w:val="Hyperlink"/>
                  <w:sz w:val="24"/>
                  <w:szCs w:val="24"/>
                </w:rPr>
                <w:t>@angular/core</w:t>
              </w:r>
            </w:hyperlink>
            <w:r>
              <w:rPr>
                <w:sz w:val="24"/>
                <w:szCs w:val="24"/>
              </w:rPr>
              <w:t>';</w:t>
            </w:r>
            <w:r>
              <w:rPr>
                <w:sz w:val="24"/>
                <w:szCs w:val="24"/>
              </w:rPr>
              <w:br/>
              <w:t xml:space="preserve">import { </w:t>
            </w:r>
            <w:proofErr w:type="spellStart"/>
            <w:r>
              <w:rPr>
                <w:sz w:val="24"/>
                <w:szCs w:val="24"/>
              </w:rPr>
              <w:t>BrowserModule</w:t>
            </w:r>
            <w:proofErr w:type="spellEnd"/>
            <w:r>
              <w:rPr>
                <w:sz w:val="24"/>
                <w:szCs w:val="24"/>
              </w:rPr>
              <w:t xml:space="preserve"> } from '</w:t>
            </w:r>
            <w:hyperlink r:id="rId37" w:tgtFrame="_blank" w:tooltip="Twitter profile for @angular/platform-browser" w:history="1">
              <w:r>
                <w:rPr>
                  <w:rStyle w:val="Hyperlink"/>
                  <w:sz w:val="24"/>
                  <w:szCs w:val="24"/>
                </w:rPr>
                <w:t>@angular/platform-browser</w:t>
              </w:r>
            </w:hyperlink>
            <w:r>
              <w:rPr>
                <w:sz w:val="24"/>
                <w:szCs w:val="24"/>
              </w:rPr>
              <w:t>';</w:t>
            </w:r>
          </w:p>
          <w:p w:rsidR="00ED3E25" w:rsidRPr="00ED3E25" w:rsidRDefault="00ED3E25" w:rsidP="00ED3E25">
            <w:pPr>
              <w:pStyle w:val="HTMLPreformatted"/>
              <w:ind w:left="720"/>
              <w:rPr>
                <w:sz w:val="24"/>
                <w:szCs w:val="24"/>
              </w:rPr>
            </w:pPr>
            <w:hyperlink r:id="rId38" w:tgtFrame="_blank" w:tooltip="Twitter profile for @NgModule" w:history="1">
              <w:r>
                <w:rPr>
                  <w:rStyle w:val="Hyperlink"/>
                  <w:sz w:val="24"/>
                  <w:szCs w:val="24"/>
                </w:rPr>
                <w:t>@</w:t>
              </w:r>
              <w:proofErr w:type="spellStart"/>
              <w:r>
                <w:rPr>
                  <w:rStyle w:val="Hyperlink"/>
                  <w:sz w:val="24"/>
                  <w:szCs w:val="24"/>
                </w:rPr>
                <w:t>NgModule</w:t>
              </w:r>
              <w:proofErr w:type="spellEnd"/>
            </w:hyperlink>
            <w:r>
              <w:rPr>
                <w:sz w:val="24"/>
                <w:szCs w:val="24"/>
              </w:rPr>
              <w:t>({</w:t>
            </w:r>
            <w:r>
              <w:rPr>
                <w:sz w:val="24"/>
                <w:szCs w:val="24"/>
              </w:rPr>
              <w:br/>
              <w:t xml:space="preserve">  imports: [</w:t>
            </w:r>
            <w:proofErr w:type="spellStart"/>
            <w:r>
              <w:rPr>
                <w:sz w:val="24"/>
                <w:szCs w:val="24"/>
              </w:rPr>
              <w:t>BrowserModule</w:t>
            </w:r>
            <w:proofErr w:type="spellEnd"/>
            <w:r>
              <w:rPr>
                <w:sz w:val="24"/>
                <w:szCs w:val="24"/>
              </w:rPr>
              <w:t>],</w:t>
            </w:r>
            <w:r>
              <w:rPr>
                <w:sz w:val="24"/>
                <w:szCs w:val="24"/>
              </w:rPr>
              <w:br/>
            </w:r>
            <w:r>
              <w:rPr>
                <w:sz w:val="24"/>
                <w:szCs w:val="24"/>
              </w:rPr>
              <w:lastRenderedPageBreak/>
              <w:t xml:space="preserve">  declarations: [</w:t>
            </w:r>
            <w:proofErr w:type="spellStart"/>
            <w:r>
              <w:rPr>
                <w:sz w:val="24"/>
                <w:szCs w:val="24"/>
              </w:rPr>
              <w:t>AppComponent</w:t>
            </w:r>
            <w:proofErr w:type="spellEnd"/>
            <w:r>
              <w:rPr>
                <w:sz w:val="24"/>
                <w:szCs w:val="24"/>
              </w:rPr>
              <w:t>],</w:t>
            </w:r>
            <w:r>
              <w:rPr>
                <w:sz w:val="24"/>
                <w:szCs w:val="24"/>
              </w:rPr>
              <w:br/>
              <w:t xml:space="preserve">  bootstrap: [</w:t>
            </w:r>
            <w:proofErr w:type="spellStart"/>
            <w:r>
              <w:rPr>
                <w:sz w:val="24"/>
                <w:szCs w:val="24"/>
              </w:rPr>
              <w:t>AppComponent</w:t>
            </w:r>
            <w:proofErr w:type="spellEnd"/>
            <w:r>
              <w:rPr>
                <w:sz w:val="24"/>
                <w:szCs w:val="24"/>
              </w:rPr>
              <w:t>]</w:t>
            </w:r>
            <w:r>
              <w:rPr>
                <w:sz w:val="24"/>
                <w:szCs w:val="24"/>
              </w:rPr>
              <w:br/>
              <w:t>})</w:t>
            </w:r>
            <w:r>
              <w:rPr>
                <w:sz w:val="24"/>
                <w:szCs w:val="24"/>
              </w:rPr>
              <w:br/>
              <w:t xml:space="preserve">export class </w:t>
            </w:r>
            <w:proofErr w:type="spellStart"/>
            <w:r>
              <w:rPr>
                <w:sz w:val="24"/>
                <w:szCs w:val="24"/>
              </w:rPr>
              <w:t>AppModule</w:t>
            </w:r>
            <w:proofErr w:type="spellEnd"/>
            <w:r>
              <w:rPr>
                <w:sz w:val="24"/>
                <w:szCs w:val="24"/>
              </w:rPr>
              <w:t xml:space="preserve"> {</w:t>
            </w:r>
            <w:r>
              <w:rPr>
                <w:sz w:val="24"/>
                <w:szCs w:val="24"/>
              </w:rPr>
              <w:br/>
              <w:t>}</w:t>
            </w:r>
          </w:p>
        </w:tc>
      </w:tr>
    </w:tbl>
    <w:p w:rsidR="00ED3E25" w:rsidRPr="00ED3E25" w:rsidRDefault="00ED3E25" w:rsidP="00ED3E25">
      <w:pPr>
        <w:pStyle w:val="graf"/>
        <w:numPr>
          <w:ilvl w:val="0"/>
          <w:numId w:val="1"/>
        </w:numPr>
        <w:shd w:val="clear" w:color="auto" w:fill="FFFFFF"/>
        <w:spacing w:before="0" w:beforeAutospacing="0" w:after="0" w:afterAutospacing="0"/>
        <w:rPr>
          <w:rFonts w:ascii="Georgia" w:hAnsi="Georgia"/>
          <w:spacing w:val="-1"/>
          <w:sz w:val="32"/>
          <w:szCs w:val="32"/>
        </w:rPr>
      </w:pPr>
      <w:proofErr w:type="gramStart"/>
      <w:r>
        <w:rPr>
          <w:rFonts w:ascii="Georgia" w:hAnsi="Georgia"/>
          <w:spacing w:val="-1"/>
          <w:sz w:val="32"/>
          <w:szCs w:val="32"/>
          <w:shd w:val="clear" w:color="auto" w:fill="FFFFFF"/>
        </w:rPr>
        <w:lastRenderedPageBreak/>
        <w:t>this</w:t>
      </w:r>
      <w:proofErr w:type="gramEnd"/>
      <w:r>
        <w:rPr>
          <w:rFonts w:ascii="Georgia" w:hAnsi="Georgia"/>
          <w:spacing w:val="-1"/>
          <w:sz w:val="32"/>
          <w:szCs w:val="32"/>
          <w:shd w:val="clear" w:color="auto" w:fill="FFFFFF"/>
        </w:rPr>
        <w:t xml:space="preserve"> code is purely declarative: we import the </w:t>
      </w:r>
      <w:proofErr w:type="spellStart"/>
      <w:r>
        <w:rPr>
          <w:rStyle w:val="HTMLCode"/>
          <w:spacing w:val="-1"/>
        </w:rPr>
        <w:t>BrowserModule</w:t>
      </w:r>
      <w:proofErr w:type="spellEnd"/>
      <w:r>
        <w:rPr>
          <w:rFonts w:ascii="Georgia" w:hAnsi="Georgia"/>
          <w:spacing w:val="-1"/>
          <w:sz w:val="32"/>
          <w:szCs w:val="32"/>
          <w:shd w:val="clear" w:color="auto" w:fill="FFFFFF"/>
        </w:rPr>
        <w:t>, which is required for rendering in browser environment, and then we declare the component we created in the previous step, and finally set it as the bootstrap component</w:t>
      </w:r>
      <w:r>
        <w:rPr>
          <w:spacing w:val="-1"/>
          <w:sz w:val="32"/>
          <w:szCs w:val="32"/>
          <w:shd w:val="clear" w:color="auto" w:fill="FFFFFF"/>
        </w:rPr>
        <w:t> </w:t>
      </w:r>
      <w:r>
        <w:rPr>
          <w:rFonts w:ascii="Georgia" w:hAnsi="Georgia" w:cs="Georgia"/>
          <w:spacing w:val="-1"/>
          <w:sz w:val="32"/>
          <w:szCs w:val="32"/>
          <w:shd w:val="clear" w:color="auto" w:fill="FFFFFF"/>
        </w:rPr>
        <w:t>—</w:t>
      </w:r>
      <w:r>
        <w:rPr>
          <w:spacing w:val="-1"/>
          <w:sz w:val="32"/>
          <w:szCs w:val="32"/>
          <w:shd w:val="clear" w:color="auto" w:fill="FFFFFF"/>
        </w:rPr>
        <w:t> </w:t>
      </w:r>
      <w:r>
        <w:rPr>
          <w:rFonts w:ascii="Georgia" w:hAnsi="Georgia"/>
          <w:spacing w:val="-1"/>
          <w:sz w:val="32"/>
          <w:szCs w:val="32"/>
          <w:shd w:val="clear" w:color="auto" w:fill="FFFFFF"/>
        </w:rPr>
        <w:t>that will be rendered as soon as this module is bootstrapped.</w:t>
      </w:r>
    </w:p>
    <w:p w:rsidR="00ED3E25" w:rsidRDefault="00ED3E25" w:rsidP="00ED3E25">
      <w:pPr>
        <w:pStyle w:val="graf"/>
        <w:numPr>
          <w:ilvl w:val="0"/>
          <w:numId w:val="1"/>
        </w:numPr>
        <w:shd w:val="clear" w:color="auto" w:fill="FFFFFF"/>
        <w:spacing w:before="0" w:beforeAutospacing="0" w:after="0" w:afterAutospacing="0"/>
        <w:rPr>
          <w:rFonts w:ascii="Georgia" w:hAnsi="Georgia"/>
          <w:spacing w:val="-1"/>
          <w:sz w:val="32"/>
          <w:szCs w:val="32"/>
        </w:rPr>
      </w:pPr>
      <w:r>
        <w:rPr>
          <w:rFonts w:ascii="Georgia" w:hAnsi="Georgia"/>
          <w:spacing w:val="-1"/>
          <w:sz w:val="32"/>
          <w:szCs w:val="32"/>
          <w:shd w:val="clear" w:color="auto" w:fill="FFFFFF"/>
        </w:rPr>
        <w:t xml:space="preserve">Create a file </w:t>
      </w:r>
      <w:proofErr w:type="spellStart"/>
      <w:r>
        <w:rPr>
          <w:rFonts w:ascii="Georgia" w:hAnsi="Georgia"/>
          <w:spacing w:val="-1"/>
          <w:sz w:val="32"/>
          <w:szCs w:val="32"/>
          <w:shd w:val="clear" w:color="auto" w:fill="FFFFFF"/>
        </w:rPr>
        <w:t>src</w:t>
      </w:r>
      <w:proofErr w:type="spellEnd"/>
      <w:r>
        <w:rPr>
          <w:rFonts w:ascii="Georgia" w:hAnsi="Georgia"/>
          <w:spacing w:val="-1"/>
          <w:sz w:val="32"/>
          <w:szCs w:val="32"/>
          <w:shd w:val="clear" w:color="auto" w:fill="FFFFFF"/>
        </w:rPr>
        <w:t>/</w:t>
      </w:r>
      <w:proofErr w:type="spellStart"/>
      <w:r>
        <w:rPr>
          <w:rFonts w:ascii="Georgia" w:hAnsi="Georgia"/>
          <w:spacing w:val="-1"/>
          <w:sz w:val="32"/>
          <w:szCs w:val="32"/>
          <w:shd w:val="clear" w:color="auto" w:fill="FFFFFF"/>
        </w:rPr>
        <w:t>main.ts</w:t>
      </w:r>
      <w:proofErr w:type="spellEnd"/>
      <w:r>
        <w:rPr>
          <w:rFonts w:ascii="Georgia" w:hAnsi="Georgia"/>
          <w:spacing w:val="-1"/>
          <w:sz w:val="32"/>
          <w:szCs w:val="32"/>
          <w:shd w:val="clear" w:color="auto" w:fill="FFFFFF"/>
        </w:rPr>
        <w:t xml:space="preserve"> as below content </w:t>
      </w:r>
    </w:p>
    <w:tbl>
      <w:tblPr>
        <w:tblStyle w:val="TableGrid"/>
        <w:tblW w:w="0" w:type="auto"/>
        <w:tblInd w:w="720" w:type="dxa"/>
        <w:tblLook w:val="04A0" w:firstRow="1" w:lastRow="0" w:firstColumn="1" w:lastColumn="0" w:noHBand="0" w:noVBand="1"/>
      </w:tblPr>
      <w:tblGrid>
        <w:gridCol w:w="8630"/>
      </w:tblGrid>
      <w:tr w:rsidR="00ED3E25" w:rsidTr="00CB021C">
        <w:tc>
          <w:tcPr>
            <w:tcW w:w="8630" w:type="dxa"/>
          </w:tcPr>
          <w:p w:rsidR="00ED3E25" w:rsidRDefault="00ED3E25" w:rsidP="00ED3E25">
            <w:pPr>
              <w:pStyle w:val="HTMLPreformatted"/>
              <w:spacing w:before="645"/>
              <w:rPr>
                <w:sz w:val="24"/>
                <w:szCs w:val="24"/>
              </w:rPr>
            </w:pPr>
            <w:r>
              <w:rPr>
                <w:sz w:val="24"/>
                <w:szCs w:val="24"/>
              </w:rPr>
              <w:t>import 'core-</w:t>
            </w:r>
            <w:proofErr w:type="spellStart"/>
            <w:r>
              <w:rPr>
                <w:sz w:val="24"/>
                <w:szCs w:val="24"/>
              </w:rPr>
              <w:t>js</w:t>
            </w:r>
            <w:proofErr w:type="spellEnd"/>
            <w:r>
              <w:rPr>
                <w:sz w:val="24"/>
                <w:szCs w:val="24"/>
              </w:rPr>
              <w:t>/es7/reflect';</w:t>
            </w:r>
            <w:r>
              <w:rPr>
                <w:sz w:val="24"/>
                <w:szCs w:val="24"/>
              </w:rPr>
              <w:br/>
              <w:t>import 'zone.js/</w:t>
            </w:r>
            <w:proofErr w:type="spellStart"/>
            <w:r>
              <w:rPr>
                <w:sz w:val="24"/>
                <w:szCs w:val="24"/>
              </w:rPr>
              <w:t>dist</w:t>
            </w:r>
            <w:proofErr w:type="spellEnd"/>
            <w:r>
              <w:rPr>
                <w:sz w:val="24"/>
                <w:szCs w:val="24"/>
              </w:rPr>
              <w:t>/</w:t>
            </w:r>
            <w:proofErr w:type="spellStart"/>
            <w:r>
              <w:rPr>
                <w:sz w:val="24"/>
                <w:szCs w:val="24"/>
              </w:rPr>
              <w:t>zone';</w:t>
            </w:r>
            <w:proofErr w:type="spellEnd"/>
          </w:p>
          <w:p w:rsidR="00ED3E25" w:rsidRDefault="00ED3E25" w:rsidP="00ED3E25">
            <w:pPr>
              <w:pStyle w:val="HTMLPreformatted"/>
              <w:spacing w:before="645"/>
              <w:rPr>
                <w:sz w:val="24"/>
                <w:szCs w:val="24"/>
              </w:rPr>
            </w:pPr>
            <w:r>
              <w:rPr>
                <w:sz w:val="24"/>
                <w:szCs w:val="24"/>
              </w:rPr>
              <w:t xml:space="preserve">import { </w:t>
            </w:r>
            <w:proofErr w:type="spellStart"/>
            <w:r>
              <w:rPr>
                <w:sz w:val="24"/>
                <w:szCs w:val="24"/>
              </w:rPr>
              <w:t>platformBrowserDynamic</w:t>
            </w:r>
            <w:proofErr w:type="spellEnd"/>
            <w:r>
              <w:rPr>
                <w:sz w:val="24"/>
                <w:szCs w:val="24"/>
              </w:rPr>
              <w:t xml:space="preserve"> } </w:t>
            </w:r>
            <w:r>
              <w:rPr>
                <w:sz w:val="24"/>
                <w:szCs w:val="24"/>
              </w:rPr>
              <w:br/>
              <w:t xml:space="preserve">                     from '</w:t>
            </w:r>
            <w:hyperlink r:id="rId39" w:tgtFrame="_blank" w:tooltip="Twitter profile for @angular/platform-browser-dynamic" w:history="1">
              <w:r>
                <w:rPr>
                  <w:rStyle w:val="Hyperlink"/>
                  <w:sz w:val="24"/>
                  <w:szCs w:val="24"/>
                </w:rPr>
                <w:t>@angular/platform-browser-dynamic</w:t>
              </w:r>
            </w:hyperlink>
            <w:r>
              <w:rPr>
                <w:sz w:val="24"/>
                <w:szCs w:val="24"/>
              </w:rPr>
              <w:t>';</w:t>
            </w:r>
            <w:r>
              <w:rPr>
                <w:sz w:val="24"/>
                <w:szCs w:val="24"/>
              </w:rPr>
              <w:br/>
              <w:t xml:space="preserve">import { </w:t>
            </w:r>
            <w:proofErr w:type="spellStart"/>
            <w:r>
              <w:rPr>
                <w:sz w:val="24"/>
                <w:szCs w:val="24"/>
              </w:rPr>
              <w:t>AppModule</w:t>
            </w:r>
            <w:proofErr w:type="spellEnd"/>
            <w:r>
              <w:rPr>
                <w:sz w:val="24"/>
                <w:szCs w:val="24"/>
              </w:rPr>
              <w:t xml:space="preserve"> } from './app/</w:t>
            </w:r>
            <w:proofErr w:type="spellStart"/>
            <w:r>
              <w:rPr>
                <w:sz w:val="24"/>
                <w:szCs w:val="24"/>
              </w:rPr>
              <w:t>app.module</w:t>
            </w:r>
            <w:proofErr w:type="spellEnd"/>
            <w:r>
              <w:rPr>
                <w:sz w:val="24"/>
                <w:szCs w:val="24"/>
              </w:rPr>
              <w:t>';</w:t>
            </w:r>
          </w:p>
          <w:p w:rsidR="00ED3E25" w:rsidRPr="00ED3E25" w:rsidRDefault="00ED3E25" w:rsidP="00ED3E25">
            <w:pPr>
              <w:pStyle w:val="HTMLPreformatted"/>
              <w:rPr>
                <w:sz w:val="24"/>
                <w:szCs w:val="24"/>
              </w:rPr>
            </w:pPr>
            <w:proofErr w:type="spellStart"/>
            <w:r>
              <w:rPr>
                <w:sz w:val="24"/>
                <w:szCs w:val="24"/>
              </w:rPr>
              <w:t>platformBrowserDynamic</w:t>
            </w:r>
            <w:proofErr w:type="spellEnd"/>
            <w:r>
              <w:rPr>
                <w:sz w:val="24"/>
                <w:szCs w:val="24"/>
              </w:rPr>
              <w:t>().</w:t>
            </w:r>
            <w:proofErr w:type="spellStart"/>
            <w:r>
              <w:rPr>
                <w:sz w:val="24"/>
                <w:szCs w:val="24"/>
              </w:rPr>
              <w:t>bootstrapModule</w:t>
            </w:r>
            <w:proofErr w:type="spellEnd"/>
            <w:r>
              <w:rPr>
                <w:sz w:val="24"/>
                <w:szCs w:val="24"/>
              </w:rPr>
              <w:t>(</w:t>
            </w:r>
            <w:proofErr w:type="spellStart"/>
            <w:r>
              <w:rPr>
                <w:sz w:val="24"/>
                <w:szCs w:val="24"/>
              </w:rPr>
              <w:t>AppModule</w:t>
            </w:r>
            <w:proofErr w:type="spellEnd"/>
            <w:r>
              <w:rPr>
                <w:sz w:val="24"/>
                <w:szCs w:val="24"/>
              </w:rPr>
              <w:t>);</w:t>
            </w:r>
          </w:p>
        </w:tc>
      </w:tr>
    </w:tbl>
    <w:p w:rsidR="00CB021C" w:rsidRDefault="00CB021C" w:rsidP="00CB021C">
      <w:pPr>
        <w:pStyle w:val="graf"/>
        <w:numPr>
          <w:ilvl w:val="0"/>
          <w:numId w:val="1"/>
        </w:numPr>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The first two lines import the </w:t>
      </w:r>
      <w:proofErr w:type="spellStart"/>
      <w:r>
        <w:rPr>
          <w:rFonts w:ascii="Georgia" w:hAnsi="Georgia"/>
          <w:spacing w:val="-1"/>
          <w:sz w:val="32"/>
          <w:szCs w:val="32"/>
        </w:rPr>
        <w:t>polyfills</w:t>
      </w:r>
      <w:proofErr w:type="spellEnd"/>
      <w:r>
        <w:rPr>
          <w:rFonts w:ascii="Georgia" w:hAnsi="Georgia"/>
          <w:spacing w:val="-1"/>
          <w:sz w:val="32"/>
          <w:szCs w:val="32"/>
        </w:rPr>
        <w:t xml:space="preserve"> that we need</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 xml:space="preserve">Zone.js and the Reflect </w:t>
      </w:r>
      <w:proofErr w:type="spellStart"/>
      <w:r>
        <w:rPr>
          <w:rFonts w:ascii="Georgia" w:hAnsi="Georgia"/>
          <w:spacing w:val="-1"/>
          <w:sz w:val="32"/>
          <w:szCs w:val="32"/>
        </w:rPr>
        <w:t>polyfill</w:t>
      </w:r>
      <w:proofErr w:type="spellEnd"/>
      <w:r>
        <w:rPr>
          <w:rFonts w:ascii="Georgia" w:hAnsi="Georgia"/>
          <w:spacing w:val="-1"/>
          <w:sz w:val="32"/>
          <w:szCs w:val="32"/>
        </w:rPr>
        <w:t>, required by Angular.</w:t>
      </w:r>
    </w:p>
    <w:p w:rsidR="00AF3C10" w:rsidRDefault="00CB021C" w:rsidP="00AF3C10">
      <w:pPr>
        <w:pStyle w:val="graf"/>
        <w:numPr>
          <w:ilvl w:val="0"/>
          <w:numId w:val="1"/>
        </w:numPr>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The last line is where all the magic happens</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we ask Angular to bootstrap our module. Since we use </w:t>
      </w:r>
      <w:proofErr w:type="spellStart"/>
      <w:r>
        <w:rPr>
          <w:rStyle w:val="HTMLCode"/>
          <w:spacing w:val="-1"/>
        </w:rPr>
        <w:t>platformBrowserDynamic</w:t>
      </w:r>
      <w:proofErr w:type="spellEnd"/>
      <w:r>
        <w:rPr>
          <w:rStyle w:val="HTMLCode"/>
          <w:spacing w:val="-1"/>
        </w:rPr>
        <w:t>()</w:t>
      </w:r>
      <w:r>
        <w:rPr>
          <w:rFonts w:ascii="Georgia" w:hAnsi="Georgia"/>
          <w:spacing w:val="-1"/>
          <w:sz w:val="32"/>
          <w:szCs w:val="32"/>
        </w:rPr>
        <w:t>, angular first invokes the Angular Compiler, which transforms our code into highly optimized code, tuned for high runtime performance</w:t>
      </w:r>
    </w:p>
    <w:p w:rsidR="00AF3C10" w:rsidRDefault="00AF3C10" w:rsidP="00AF3C10">
      <w:pPr>
        <w:pStyle w:val="graf"/>
        <w:shd w:val="clear" w:color="auto" w:fill="FFFFFF"/>
        <w:spacing w:before="0" w:beforeAutospacing="0" w:after="0" w:afterAutospacing="0"/>
        <w:ind w:left="720"/>
        <w:rPr>
          <w:rFonts w:ascii="Georgia" w:hAnsi="Georgia"/>
          <w:spacing w:val="-1"/>
          <w:sz w:val="32"/>
          <w:szCs w:val="32"/>
        </w:rPr>
      </w:pPr>
    </w:p>
    <w:p w:rsidR="00AF3C10" w:rsidRPr="00AF3C10" w:rsidRDefault="00AF3C10" w:rsidP="00AF3C10">
      <w:pPr>
        <w:pStyle w:val="graf"/>
        <w:shd w:val="clear" w:color="auto" w:fill="FFFFFF"/>
        <w:spacing w:before="0" w:beforeAutospacing="0" w:after="0" w:afterAutospacing="0"/>
        <w:rPr>
          <w:rFonts w:ascii="Georgia" w:hAnsi="Georgia"/>
          <w:spacing w:val="-1"/>
          <w:sz w:val="32"/>
          <w:szCs w:val="32"/>
        </w:rPr>
      </w:pPr>
      <w:r w:rsidRPr="00AF3C10">
        <w:rPr>
          <w:rFonts w:ascii="Lucida Sans Unicode" w:hAnsi="Lucida Sans Unicode" w:cs="Lucida Sans Unicode"/>
          <w:spacing w:val="-3"/>
          <w:sz w:val="39"/>
          <w:szCs w:val="39"/>
        </w:rPr>
        <w:t>Loading it in the browser</w:t>
      </w:r>
    </w:p>
    <w:p w:rsidR="00EA4126" w:rsidRDefault="00AF3C10" w:rsidP="00AF3C10">
      <w:pPr>
        <w:pStyle w:val="graf"/>
        <w:numPr>
          <w:ilvl w:val="0"/>
          <w:numId w:val="1"/>
        </w:numPr>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So we have our app ready, but we still need to compile it and serve it before we can load it into the browser. So first, let’s compile it by running:</w:t>
      </w:r>
    </w:p>
    <w:tbl>
      <w:tblPr>
        <w:tblStyle w:val="TableGrid"/>
        <w:tblW w:w="0" w:type="auto"/>
        <w:tblInd w:w="720" w:type="dxa"/>
        <w:tblLook w:val="04A0" w:firstRow="1" w:lastRow="0" w:firstColumn="1" w:lastColumn="0" w:noHBand="0" w:noVBand="1"/>
      </w:tblPr>
      <w:tblGrid>
        <w:gridCol w:w="8630"/>
      </w:tblGrid>
      <w:tr w:rsidR="00EA4126" w:rsidTr="00EA4126">
        <w:tc>
          <w:tcPr>
            <w:tcW w:w="9350" w:type="dxa"/>
          </w:tcPr>
          <w:p w:rsidR="00EA4126" w:rsidRPr="00EA4126" w:rsidRDefault="00EA4126" w:rsidP="00EA4126">
            <w:pPr>
              <w:pStyle w:val="HTMLPreformatted"/>
              <w:spacing w:before="645"/>
              <w:ind w:left="720"/>
              <w:rPr>
                <w:rFonts w:ascii="inherit" w:hAnsi="inherit"/>
                <w:sz w:val="24"/>
                <w:szCs w:val="24"/>
              </w:rPr>
            </w:pPr>
            <w:proofErr w:type="spellStart"/>
            <w:r>
              <w:rPr>
                <w:rStyle w:val="HTMLCode"/>
                <w:rFonts w:ascii="inherit" w:hAnsi="inherit"/>
                <w:sz w:val="24"/>
                <w:szCs w:val="24"/>
              </w:rPr>
              <w:lastRenderedPageBreak/>
              <w:t>npm</w:t>
            </w:r>
            <w:proofErr w:type="spellEnd"/>
            <w:r>
              <w:rPr>
                <w:rStyle w:val="HTMLCode"/>
                <w:rFonts w:ascii="inherit" w:hAnsi="inherit"/>
                <w:sz w:val="24"/>
                <w:szCs w:val="24"/>
              </w:rPr>
              <w:t xml:space="preserve"> run build</w:t>
            </w:r>
          </w:p>
        </w:tc>
      </w:tr>
    </w:tbl>
    <w:p w:rsidR="00AF3C10" w:rsidRDefault="00AF3C10" w:rsidP="00EA4126">
      <w:pPr>
        <w:pStyle w:val="graf"/>
        <w:shd w:val="clear" w:color="auto" w:fill="FFFFFF"/>
        <w:spacing w:before="90" w:beforeAutospacing="0" w:after="0" w:afterAutospacing="0"/>
        <w:ind w:left="720"/>
        <w:rPr>
          <w:rFonts w:ascii="Georgia" w:hAnsi="Georgia"/>
          <w:spacing w:val="-1"/>
          <w:sz w:val="32"/>
          <w:szCs w:val="32"/>
        </w:rPr>
      </w:pPr>
    </w:p>
    <w:p w:rsidR="00EA4126" w:rsidRDefault="00EA4126" w:rsidP="00EA4126">
      <w:pPr>
        <w:pStyle w:val="graf"/>
        <w:numPr>
          <w:ilvl w:val="0"/>
          <w:numId w:val="1"/>
        </w:numPr>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For serving the app, we will use a simple http server called </w:t>
      </w:r>
      <w:r>
        <w:rPr>
          <w:rStyle w:val="HTMLCode"/>
          <w:spacing w:val="-1"/>
        </w:rPr>
        <w:t>live-server</w:t>
      </w:r>
      <w:r>
        <w:rPr>
          <w:rFonts w:ascii="Georgia" w:hAnsi="Georgia"/>
          <w:spacing w:val="-1"/>
          <w:sz w:val="32"/>
          <w:szCs w:val="32"/>
        </w:rPr>
        <w:t>. It has built-in live reload feature, so your application will automatically reload whenever you change one of the source file. Install it by running:</w:t>
      </w:r>
    </w:p>
    <w:tbl>
      <w:tblPr>
        <w:tblStyle w:val="TableGrid"/>
        <w:tblW w:w="0" w:type="auto"/>
        <w:tblInd w:w="720" w:type="dxa"/>
        <w:tblLook w:val="04A0" w:firstRow="1" w:lastRow="0" w:firstColumn="1" w:lastColumn="0" w:noHBand="0" w:noVBand="1"/>
      </w:tblPr>
      <w:tblGrid>
        <w:gridCol w:w="8630"/>
      </w:tblGrid>
      <w:tr w:rsidR="00EA4126" w:rsidTr="00EA4126">
        <w:tc>
          <w:tcPr>
            <w:tcW w:w="9350" w:type="dxa"/>
          </w:tcPr>
          <w:p w:rsidR="00EA4126" w:rsidRPr="00EA4126" w:rsidRDefault="00EA4126" w:rsidP="00EA4126">
            <w:pPr>
              <w:pStyle w:val="HTMLPreformatted"/>
              <w:spacing w:before="645"/>
              <w:rPr>
                <w:sz w:val="24"/>
                <w:szCs w:val="24"/>
              </w:rPr>
            </w:pPr>
            <w:proofErr w:type="spellStart"/>
            <w:r>
              <w:rPr>
                <w:rStyle w:val="HTMLCode"/>
                <w:rFonts w:ascii="inherit" w:hAnsi="inherit"/>
                <w:sz w:val="24"/>
                <w:szCs w:val="24"/>
              </w:rPr>
              <w:t>npm</w:t>
            </w:r>
            <w:proofErr w:type="spellEnd"/>
            <w:r>
              <w:rPr>
                <w:rStyle w:val="HTMLCode"/>
                <w:rFonts w:ascii="inherit" w:hAnsi="inherit"/>
                <w:sz w:val="24"/>
                <w:szCs w:val="24"/>
              </w:rPr>
              <w:t xml:space="preserve"> </w:t>
            </w:r>
            <w:proofErr w:type="spellStart"/>
            <w:r>
              <w:rPr>
                <w:rStyle w:val="HTMLCode"/>
                <w:rFonts w:ascii="inherit" w:hAnsi="inherit"/>
                <w:sz w:val="24"/>
                <w:szCs w:val="24"/>
              </w:rPr>
              <w:t>i</w:t>
            </w:r>
            <w:proofErr w:type="spellEnd"/>
            <w:r>
              <w:rPr>
                <w:rStyle w:val="HTMLCode"/>
                <w:rFonts w:ascii="inherit" w:hAnsi="inherit"/>
                <w:sz w:val="24"/>
                <w:szCs w:val="24"/>
              </w:rPr>
              <w:t xml:space="preserve"> --save-</w:t>
            </w:r>
            <w:proofErr w:type="spellStart"/>
            <w:r>
              <w:rPr>
                <w:rStyle w:val="HTMLCode"/>
                <w:rFonts w:ascii="inherit" w:hAnsi="inherit"/>
                <w:sz w:val="24"/>
                <w:szCs w:val="24"/>
              </w:rPr>
              <w:t>dev</w:t>
            </w:r>
            <w:proofErr w:type="spellEnd"/>
            <w:r>
              <w:rPr>
                <w:rStyle w:val="HTMLCode"/>
                <w:rFonts w:ascii="inherit" w:hAnsi="inherit"/>
                <w:sz w:val="24"/>
                <w:szCs w:val="24"/>
              </w:rPr>
              <w:t xml:space="preserve"> live-server</w:t>
            </w:r>
          </w:p>
        </w:tc>
      </w:tr>
    </w:tbl>
    <w:p w:rsidR="00EA4126" w:rsidRDefault="00EA4126" w:rsidP="00EA4126">
      <w:pPr>
        <w:pStyle w:val="graf"/>
        <w:shd w:val="clear" w:color="auto" w:fill="FFFFFF"/>
        <w:spacing w:before="0" w:beforeAutospacing="0" w:after="0" w:afterAutospacing="0"/>
        <w:ind w:left="720"/>
        <w:rPr>
          <w:rFonts w:ascii="Georgia" w:hAnsi="Georgia"/>
          <w:spacing w:val="-1"/>
          <w:sz w:val="32"/>
          <w:szCs w:val="32"/>
        </w:rPr>
      </w:pPr>
    </w:p>
    <w:p w:rsidR="00EA4126" w:rsidRDefault="00EA4126" w:rsidP="00EA4126">
      <w:pPr>
        <w:pStyle w:val="graf"/>
        <w:numPr>
          <w:ilvl w:val="0"/>
          <w:numId w:val="1"/>
        </w:numPr>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and then update the </w:t>
      </w:r>
      <w:r>
        <w:rPr>
          <w:rStyle w:val="HTMLCode"/>
          <w:spacing w:val="-1"/>
        </w:rPr>
        <w:t>scripts</w:t>
      </w:r>
      <w:r>
        <w:rPr>
          <w:rFonts w:ascii="Georgia" w:hAnsi="Georgia"/>
          <w:spacing w:val="-1"/>
          <w:sz w:val="32"/>
          <w:szCs w:val="32"/>
        </w:rPr>
        <w:t> section in your </w:t>
      </w:r>
      <w:proofErr w:type="spellStart"/>
      <w:r>
        <w:rPr>
          <w:rStyle w:val="HTMLCode"/>
          <w:spacing w:val="-1"/>
        </w:rPr>
        <w:t>package.json</w:t>
      </w:r>
      <w:proofErr w:type="spellEnd"/>
      <w:r>
        <w:rPr>
          <w:rFonts w:ascii="Georgia" w:hAnsi="Georgia"/>
          <w:spacing w:val="-1"/>
          <w:sz w:val="32"/>
          <w:szCs w:val="32"/>
        </w:rPr>
        <w:t> file:</w:t>
      </w:r>
    </w:p>
    <w:tbl>
      <w:tblPr>
        <w:tblStyle w:val="TableGrid"/>
        <w:tblW w:w="0" w:type="auto"/>
        <w:tblInd w:w="720" w:type="dxa"/>
        <w:tblLook w:val="04A0" w:firstRow="1" w:lastRow="0" w:firstColumn="1" w:lastColumn="0" w:noHBand="0" w:noVBand="1"/>
      </w:tblPr>
      <w:tblGrid>
        <w:gridCol w:w="8630"/>
      </w:tblGrid>
      <w:tr w:rsidR="00EA4126" w:rsidTr="00EA4126">
        <w:tc>
          <w:tcPr>
            <w:tcW w:w="9350" w:type="dxa"/>
          </w:tcPr>
          <w:p w:rsidR="00EA4126" w:rsidRPr="00EA4126" w:rsidRDefault="00EA4126" w:rsidP="00EA4126">
            <w:pPr>
              <w:pStyle w:val="HTMLPreformatted"/>
              <w:spacing w:before="645"/>
              <w:rPr>
                <w:sz w:val="24"/>
                <w:szCs w:val="24"/>
              </w:rPr>
            </w:pPr>
            <w:r>
              <w:rPr>
                <w:sz w:val="24"/>
                <w:szCs w:val="24"/>
              </w:rPr>
              <w:t>"scripts": {</w:t>
            </w:r>
            <w:r>
              <w:rPr>
                <w:sz w:val="24"/>
                <w:szCs w:val="24"/>
              </w:rPr>
              <w:br/>
              <w:t xml:space="preserve">  "build": "</w:t>
            </w:r>
            <w:proofErr w:type="spellStart"/>
            <w:r>
              <w:rPr>
                <w:sz w:val="24"/>
                <w:szCs w:val="24"/>
              </w:rPr>
              <w:t>tsc</w:t>
            </w:r>
            <w:proofErr w:type="spellEnd"/>
            <w:r>
              <w:rPr>
                <w:sz w:val="24"/>
                <w:szCs w:val="24"/>
              </w:rPr>
              <w:t>",</w:t>
            </w:r>
            <w:r>
              <w:rPr>
                <w:sz w:val="24"/>
                <w:szCs w:val="24"/>
              </w:rPr>
              <w:br/>
              <w:t xml:space="preserve">  "start": "live-server"</w:t>
            </w:r>
            <w:r>
              <w:rPr>
                <w:sz w:val="24"/>
                <w:szCs w:val="24"/>
              </w:rPr>
              <w:br/>
              <w:t>},</w:t>
            </w:r>
          </w:p>
        </w:tc>
      </w:tr>
    </w:tbl>
    <w:p w:rsidR="00EA4126" w:rsidRDefault="00EA4126" w:rsidP="00EA4126">
      <w:pPr>
        <w:pStyle w:val="graf"/>
        <w:numPr>
          <w:ilvl w:val="0"/>
          <w:numId w:val="1"/>
        </w:numPr>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And that’s it! Run the following command to view the app in the browser:</w:t>
      </w:r>
    </w:p>
    <w:tbl>
      <w:tblPr>
        <w:tblStyle w:val="TableGrid"/>
        <w:tblW w:w="0" w:type="auto"/>
        <w:tblInd w:w="715" w:type="dxa"/>
        <w:tblLook w:val="04A0" w:firstRow="1" w:lastRow="0" w:firstColumn="1" w:lastColumn="0" w:noHBand="0" w:noVBand="1"/>
      </w:tblPr>
      <w:tblGrid>
        <w:gridCol w:w="8635"/>
      </w:tblGrid>
      <w:tr w:rsidR="00EA4126" w:rsidTr="00AB6E37">
        <w:tc>
          <w:tcPr>
            <w:tcW w:w="8635" w:type="dxa"/>
          </w:tcPr>
          <w:p w:rsidR="00EA4126" w:rsidRDefault="00EA4126" w:rsidP="00B4545A">
            <w:pPr>
              <w:pStyle w:val="HTMLPreformatted"/>
              <w:spacing w:before="645"/>
              <w:rPr>
                <w:rFonts w:ascii="Georgia" w:hAnsi="Georgia"/>
                <w:spacing w:val="-1"/>
                <w:sz w:val="32"/>
                <w:szCs w:val="32"/>
              </w:rPr>
            </w:pPr>
            <w:proofErr w:type="spellStart"/>
            <w:r>
              <w:rPr>
                <w:sz w:val="24"/>
                <w:szCs w:val="24"/>
              </w:rPr>
              <w:t>npm</w:t>
            </w:r>
            <w:proofErr w:type="spellEnd"/>
            <w:r>
              <w:rPr>
                <w:sz w:val="24"/>
                <w:szCs w:val="24"/>
              </w:rPr>
              <w:t xml:space="preserve"> start</w:t>
            </w:r>
          </w:p>
        </w:tc>
      </w:tr>
    </w:tbl>
    <w:p w:rsidR="00AF3C10" w:rsidRDefault="00AF3C10" w:rsidP="00AF3C10">
      <w:pPr>
        <w:pStyle w:val="graf"/>
        <w:shd w:val="clear" w:color="auto" w:fill="FFFFFF"/>
        <w:spacing w:before="0" w:beforeAutospacing="0" w:after="0" w:afterAutospacing="0"/>
        <w:ind w:left="360"/>
        <w:rPr>
          <w:rFonts w:ascii="Georgia" w:hAnsi="Georgia"/>
          <w:spacing w:val="-1"/>
          <w:sz w:val="32"/>
          <w:szCs w:val="32"/>
        </w:rPr>
      </w:pPr>
    </w:p>
    <w:p w:rsidR="00AF7748" w:rsidRDefault="00AF7748" w:rsidP="00AF7748">
      <w:pPr>
        <w:pStyle w:val="graf"/>
        <w:numPr>
          <w:ilvl w:val="0"/>
          <w:numId w:val="1"/>
        </w:numPr>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 xml:space="preserve">If port 8080 is used then we can change it via Node-Inspector for that first install node-inspector by below </w:t>
      </w:r>
      <w:proofErr w:type="spellStart"/>
      <w:r>
        <w:rPr>
          <w:rFonts w:ascii="Georgia" w:hAnsi="Georgia"/>
          <w:spacing w:val="-1"/>
          <w:sz w:val="32"/>
          <w:szCs w:val="32"/>
        </w:rPr>
        <w:t>cmd</w:t>
      </w:r>
      <w:proofErr w:type="spellEnd"/>
      <w:r>
        <w:rPr>
          <w:rFonts w:ascii="Georgia" w:hAnsi="Georgia"/>
          <w:spacing w:val="-1"/>
          <w:sz w:val="32"/>
          <w:szCs w:val="32"/>
        </w:rPr>
        <w:t xml:space="preserve"> </w:t>
      </w:r>
    </w:p>
    <w:tbl>
      <w:tblPr>
        <w:tblStyle w:val="TableGrid"/>
        <w:tblW w:w="8789" w:type="dxa"/>
        <w:tblInd w:w="720" w:type="dxa"/>
        <w:tblLook w:val="04A0" w:firstRow="1" w:lastRow="0" w:firstColumn="1" w:lastColumn="0" w:noHBand="0" w:noVBand="1"/>
      </w:tblPr>
      <w:tblGrid>
        <w:gridCol w:w="8789"/>
      </w:tblGrid>
      <w:tr w:rsidR="00AF7748" w:rsidTr="00AF7748">
        <w:trPr>
          <w:trHeight w:val="484"/>
        </w:trPr>
        <w:tc>
          <w:tcPr>
            <w:tcW w:w="8789" w:type="dxa"/>
          </w:tcPr>
          <w:p w:rsidR="00AF7748" w:rsidRPr="00AF7748" w:rsidRDefault="00AF7748" w:rsidP="00AF7748">
            <w:pPr>
              <w:pStyle w:val="graf"/>
              <w:shd w:val="clear" w:color="auto" w:fill="FFFFFF"/>
              <w:spacing w:before="0" w:beforeAutospacing="0" w:after="0" w:afterAutospacing="0"/>
              <w:ind w:left="720"/>
              <w:rPr>
                <w:rFonts w:ascii="Georgia" w:hAnsi="Georgia"/>
                <w:spacing w:val="-1"/>
                <w:sz w:val="32"/>
                <w:szCs w:val="32"/>
              </w:rPr>
            </w:pPr>
            <w:proofErr w:type="spellStart"/>
            <w:r w:rsidRPr="00AF7748">
              <w:rPr>
                <w:rFonts w:ascii="Georgia" w:hAnsi="Georgia"/>
                <w:spacing w:val="-1"/>
                <w:sz w:val="32"/>
                <w:szCs w:val="32"/>
              </w:rPr>
              <w:t>npm</w:t>
            </w:r>
            <w:proofErr w:type="spellEnd"/>
            <w:r w:rsidRPr="00AF7748">
              <w:rPr>
                <w:rFonts w:ascii="Georgia" w:hAnsi="Georgia"/>
                <w:spacing w:val="-1"/>
                <w:sz w:val="32"/>
                <w:szCs w:val="32"/>
              </w:rPr>
              <w:t xml:space="preserve"> install -g node-inspector</w:t>
            </w:r>
          </w:p>
        </w:tc>
      </w:tr>
    </w:tbl>
    <w:p w:rsidR="00AF7748" w:rsidRDefault="00AF7748" w:rsidP="00AF7748">
      <w:pPr>
        <w:pStyle w:val="graf"/>
        <w:shd w:val="clear" w:color="auto" w:fill="FFFFFF"/>
        <w:spacing w:before="0" w:beforeAutospacing="0" w:after="0" w:afterAutospacing="0"/>
        <w:rPr>
          <w:rFonts w:ascii="Georgia" w:hAnsi="Georgia"/>
          <w:spacing w:val="-1"/>
          <w:sz w:val="32"/>
          <w:szCs w:val="32"/>
        </w:rPr>
      </w:pPr>
    </w:p>
    <w:p w:rsidR="00AF7748" w:rsidRDefault="00AF7748" w:rsidP="00AF7748">
      <w:pPr>
        <w:pStyle w:val="graf"/>
        <w:numPr>
          <w:ilvl w:val="0"/>
          <w:numId w:val="1"/>
        </w:numPr>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 xml:space="preserve">You can check if node-inspector is install or not via </w:t>
      </w:r>
      <w:proofErr w:type="spellStart"/>
      <w:r>
        <w:rPr>
          <w:rFonts w:ascii="Georgia" w:hAnsi="Georgia"/>
          <w:spacing w:val="-1"/>
          <w:sz w:val="32"/>
          <w:szCs w:val="32"/>
        </w:rPr>
        <w:t>cmd</w:t>
      </w:r>
      <w:proofErr w:type="spellEnd"/>
      <w:r>
        <w:rPr>
          <w:rFonts w:ascii="Georgia" w:hAnsi="Georgia"/>
          <w:spacing w:val="-1"/>
          <w:sz w:val="32"/>
          <w:szCs w:val="32"/>
        </w:rPr>
        <w:t xml:space="preserve"> </w:t>
      </w:r>
    </w:p>
    <w:tbl>
      <w:tblPr>
        <w:tblStyle w:val="TableGrid"/>
        <w:tblW w:w="0" w:type="auto"/>
        <w:tblInd w:w="720" w:type="dxa"/>
        <w:tblLook w:val="04A0" w:firstRow="1" w:lastRow="0" w:firstColumn="1" w:lastColumn="0" w:noHBand="0" w:noVBand="1"/>
      </w:tblPr>
      <w:tblGrid>
        <w:gridCol w:w="8630"/>
      </w:tblGrid>
      <w:tr w:rsidR="00AF7748" w:rsidTr="00AF7748">
        <w:tc>
          <w:tcPr>
            <w:tcW w:w="9350" w:type="dxa"/>
          </w:tcPr>
          <w:p w:rsidR="00AF7748" w:rsidRDefault="00AF7748" w:rsidP="00AF7748">
            <w:pPr>
              <w:pStyle w:val="graf"/>
              <w:spacing w:before="0" w:beforeAutospacing="0" w:after="0" w:afterAutospacing="0"/>
              <w:rPr>
                <w:rFonts w:ascii="Georgia" w:hAnsi="Georgia"/>
                <w:spacing w:val="-1"/>
                <w:sz w:val="32"/>
                <w:szCs w:val="32"/>
              </w:rPr>
            </w:pPr>
            <w:r w:rsidRPr="00AF7748">
              <w:rPr>
                <w:rFonts w:ascii="Georgia" w:hAnsi="Georgia"/>
                <w:spacing w:val="-1"/>
                <w:sz w:val="32"/>
                <w:szCs w:val="32"/>
              </w:rPr>
              <w:t>node-inspector</w:t>
            </w:r>
          </w:p>
        </w:tc>
      </w:tr>
    </w:tbl>
    <w:p w:rsidR="00AF7748" w:rsidRDefault="00AF7748" w:rsidP="00AF7748">
      <w:pPr>
        <w:pStyle w:val="graf"/>
        <w:shd w:val="clear" w:color="auto" w:fill="FFFFFF"/>
        <w:spacing w:before="0" w:beforeAutospacing="0" w:after="0" w:afterAutospacing="0"/>
        <w:rPr>
          <w:rFonts w:ascii="Georgia" w:hAnsi="Georgia"/>
          <w:spacing w:val="-1"/>
          <w:sz w:val="32"/>
          <w:szCs w:val="32"/>
        </w:rPr>
      </w:pPr>
    </w:p>
    <w:p w:rsidR="00AF7748" w:rsidRDefault="00AF7748" w:rsidP="00AF7748">
      <w:pPr>
        <w:pStyle w:val="graf"/>
        <w:numPr>
          <w:ilvl w:val="0"/>
          <w:numId w:val="1"/>
        </w:numPr>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 xml:space="preserve">You can change the port via </w:t>
      </w:r>
      <w:proofErr w:type="spellStart"/>
      <w:r>
        <w:rPr>
          <w:rFonts w:ascii="Georgia" w:hAnsi="Georgia"/>
          <w:spacing w:val="-1"/>
          <w:sz w:val="32"/>
          <w:szCs w:val="32"/>
        </w:rPr>
        <w:t>cmd</w:t>
      </w:r>
      <w:proofErr w:type="spellEnd"/>
      <w:r>
        <w:rPr>
          <w:rFonts w:ascii="Georgia" w:hAnsi="Georgia"/>
          <w:spacing w:val="-1"/>
          <w:sz w:val="32"/>
          <w:szCs w:val="32"/>
        </w:rPr>
        <w:t xml:space="preserve"> </w:t>
      </w:r>
    </w:p>
    <w:tbl>
      <w:tblPr>
        <w:tblStyle w:val="TableGrid"/>
        <w:tblW w:w="0" w:type="auto"/>
        <w:tblInd w:w="720" w:type="dxa"/>
        <w:tblLook w:val="04A0" w:firstRow="1" w:lastRow="0" w:firstColumn="1" w:lastColumn="0" w:noHBand="0" w:noVBand="1"/>
      </w:tblPr>
      <w:tblGrid>
        <w:gridCol w:w="8630"/>
      </w:tblGrid>
      <w:tr w:rsidR="00AF7748" w:rsidTr="00AF7748">
        <w:tc>
          <w:tcPr>
            <w:tcW w:w="9350" w:type="dxa"/>
          </w:tcPr>
          <w:p w:rsidR="00AF7748" w:rsidRDefault="00AF7748" w:rsidP="00AF7748">
            <w:pPr>
              <w:pStyle w:val="graf"/>
              <w:spacing w:before="0" w:beforeAutospacing="0" w:after="0" w:afterAutospacing="0"/>
              <w:rPr>
                <w:rFonts w:ascii="Georgia" w:hAnsi="Georgia"/>
                <w:spacing w:val="-1"/>
                <w:sz w:val="32"/>
                <w:szCs w:val="32"/>
              </w:rPr>
            </w:pPr>
            <w:r w:rsidRPr="00AF7748">
              <w:rPr>
                <w:rFonts w:ascii="Georgia" w:hAnsi="Georgia"/>
                <w:spacing w:val="-1"/>
                <w:sz w:val="32"/>
                <w:szCs w:val="32"/>
              </w:rPr>
              <w:t>node-inspector --web-port=5500</w:t>
            </w:r>
          </w:p>
        </w:tc>
      </w:tr>
    </w:tbl>
    <w:p w:rsidR="00AF7748" w:rsidRDefault="00AF7748" w:rsidP="00AF7748">
      <w:pPr>
        <w:pStyle w:val="graf"/>
        <w:numPr>
          <w:ilvl w:val="0"/>
          <w:numId w:val="1"/>
        </w:numPr>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lastRenderedPageBreak/>
        <w:t xml:space="preserve">To check which port in window use we can use below </w:t>
      </w:r>
      <w:proofErr w:type="spellStart"/>
      <w:r>
        <w:rPr>
          <w:rFonts w:ascii="Georgia" w:hAnsi="Georgia"/>
          <w:spacing w:val="-1"/>
          <w:sz w:val="32"/>
          <w:szCs w:val="32"/>
        </w:rPr>
        <w:t>cmd</w:t>
      </w:r>
      <w:proofErr w:type="spellEnd"/>
      <w:r>
        <w:rPr>
          <w:rFonts w:ascii="Georgia" w:hAnsi="Georgia"/>
          <w:spacing w:val="-1"/>
          <w:sz w:val="32"/>
          <w:szCs w:val="32"/>
        </w:rPr>
        <w:t xml:space="preserve"> </w:t>
      </w:r>
    </w:p>
    <w:tbl>
      <w:tblPr>
        <w:tblStyle w:val="TableGrid"/>
        <w:tblW w:w="0" w:type="auto"/>
        <w:tblInd w:w="720" w:type="dxa"/>
        <w:tblLook w:val="04A0" w:firstRow="1" w:lastRow="0" w:firstColumn="1" w:lastColumn="0" w:noHBand="0" w:noVBand="1"/>
      </w:tblPr>
      <w:tblGrid>
        <w:gridCol w:w="8630"/>
      </w:tblGrid>
      <w:tr w:rsidR="00AF7748" w:rsidTr="00AF7748">
        <w:tc>
          <w:tcPr>
            <w:tcW w:w="9350" w:type="dxa"/>
          </w:tcPr>
          <w:p w:rsidR="00AF7748" w:rsidRDefault="00AF7748" w:rsidP="00AF7748">
            <w:pPr>
              <w:pStyle w:val="graf"/>
              <w:spacing w:before="0" w:beforeAutospacing="0" w:after="0" w:afterAutospacing="0"/>
              <w:rPr>
                <w:rFonts w:ascii="Georgia" w:hAnsi="Georgia"/>
                <w:spacing w:val="-1"/>
                <w:sz w:val="32"/>
                <w:szCs w:val="32"/>
              </w:rPr>
            </w:pPr>
            <w:bookmarkStart w:id="0" w:name="_GoBack"/>
            <w:bookmarkEnd w:id="0"/>
            <w:proofErr w:type="spellStart"/>
            <w:r w:rsidRPr="00AF7748">
              <w:rPr>
                <w:rFonts w:ascii="Georgia" w:hAnsi="Georgia"/>
                <w:spacing w:val="-1"/>
                <w:sz w:val="32"/>
                <w:szCs w:val="32"/>
              </w:rPr>
              <w:t>netstat</w:t>
            </w:r>
            <w:proofErr w:type="spellEnd"/>
            <w:r w:rsidRPr="00AF7748">
              <w:rPr>
                <w:rFonts w:ascii="Georgia" w:hAnsi="Georgia"/>
                <w:spacing w:val="-1"/>
                <w:sz w:val="32"/>
                <w:szCs w:val="32"/>
              </w:rPr>
              <w:t xml:space="preserve"> -</w:t>
            </w:r>
            <w:proofErr w:type="spellStart"/>
            <w:r w:rsidRPr="00AF7748">
              <w:rPr>
                <w:rFonts w:ascii="Georgia" w:hAnsi="Georgia"/>
                <w:spacing w:val="-1"/>
                <w:sz w:val="32"/>
                <w:szCs w:val="32"/>
              </w:rPr>
              <w:t>ano</w:t>
            </w:r>
            <w:proofErr w:type="spellEnd"/>
            <w:r w:rsidRPr="00AF7748">
              <w:rPr>
                <w:rFonts w:ascii="Georgia" w:hAnsi="Georgia"/>
                <w:spacing w:val="-1"/>
                <w:sz w:val="32"/>
                <w:szCs w:val="32"/>
              </w:rPr>
              <w:t xml:space="preserve"> | find "8099"</w:t>
            </w:r>
          </w:p>
        </w:tc>
      </w:tr>
    </w:tbl>
    <w:p w:rsidR="00AF7748" w:rsidRDefault="00AF7748" w:rsidP="00AF7748">
      <w:pPr>
        <w:pStyle w:val="graf"/>
        <w:numPr>
          <w:ilvl w:val="0"/>
          <w:numId w:val="1"/>
        </w:numPr>
        <w:shd w:val="clear" w:color="auto" w:fill="FFFFFF"/>
        <w:spacing w:before="0" w:beforeAutospacing="0" w:after="0" w:afterAutospacing="0"/>
        <w:rPr>
          <w:rFonts w:ascii="Georgia" w:hAnsi="Georgia"/>
          <w:spacing w:val="-1"/>
          <w:sz w:val="32"/>
          <w:szCs w:val="32"/>
        </w:rPr>
      </w:pPr>
    </w:p>
    <w:p w:rsidR="0019688E" w:rsidRPr="00D42FBA" w:rsidRDefault="0019688E" w:rsidP="0019688E">
      <w:pPr>
        <w:pStyle w:val="HTMLPreformatted"/>
        <w:spacing w:before="645"/>
        <w:rPr>
          <w:sz w:val="24"/>
          <w:szCs w:val="24"/>
        </w:rPr>
      </w:pPr>
    </w:p>
    <w:p w:rsidR="00D42FBA" w:rsidRPr="00D42FBA" w:rsidRDefault="00D42FBA" w:rsidP="00D42FBA">
      <w:pPr>
        <w:pStyle w:val="HTMLPreformatted"/>
        <w:spacing w:before="645"/>
        <w:rPr>
          <w:sz w:val="24"/>
          <w:szCs w:val="24"/>
        </w:rPr>
      </w:pPr>
      <w:r w:rsidRPr="00D42FBA">
        <w:rPr>
          <w:sz w:val="24"/>
          <w:szCs w:val="24"/>
        </w:rPr>
        <w:t xml:space="preserve"> </w:t>
      </w: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roofErr w:type="spellStart"/>
      <w:r w:rsidRPr="00E253E7">
        <w:rPr>
          <w:rFonts w:ascii="Times New Roman" w:hAnsi="Times New Roman" w:cs="Times New Roman"/>
          <w:b/>
          <w:sz w:val="28"/>
          <w:szCs w:val="28"/>
        </w:rPr>
        <w:t>Systemjs</w:t>
      </w:r>
      <w:proofErr w:type="spellEnd"/>
      <w:r w:rsidRPr="00E253E7">
        <w:rPr>
          <w:rFonts w:ascii="Times New Roman" w:hAnsi="Times New Roman" w:cs="Times New Roman"/>
          <w:b/>
          <w:sz w:val="28"/>
          <w:szCs w:val="28"/>
        </w:rPr>
        <w:t xml:space="preserve"> = </w:t>
      </w:r>
      <w:proofErr w:type="gramStart"/>
      <w:r w:rsidRPr="00E253E7">
        <w:rPr>
          <w:rFonts w:ascii="Times New Roman" w:hAnsi="Times New Roman" w:cs="Times New Roman"/>
          <w:b/>
          <w:sz w:val="28"/>
          <w:szCs w:val="28"/>
        </w:rPr>
        <w:t>&gt;</w:t>
      </w:r>
      <w:r w:rsidRPr="00E253E7">
        <w:rPr>
          <w:rFonts w:ascii="Times New Roman" w:hAnsi="Times New Roman" w:cs="Times New Roman"/>
          <w:sz w:val="28"/>
          <w:szCs w:val="28"/>
        </w:rPr>
        <w:t xml:space="preserve">  to</w:t>
      </w:r>
      <w:proofErr w:type="gramEnd"/>
      <w:r w:rsidRPr="00E253E7">
        <w:rPr>
          <w:rFonts w:ascii="Times New Roman" w:hAnsi="Times New Roman" w:cs="Times New Roman"/>
          <w:sz w:val="28"/>
          <w:szCs w:val="28"/>
        </w:rPr>
        <w:t xml:space="preserve"> enable loading ESM modules into a browser. , module </w:t>
      </w:r>
      <w:proofErr w:type="gramStart"/>
      <w:r w:rsidRPr="00E253E7">
        <w:rPr>
          <w:rFonts w:ascii="Times New Roman" w:hAnsi="Times New Roman" w:cs="Times New Roman"/>
          <w:sz w:val="28"/>
          <w:szCs w:val="28"/>
        </w:rPr>
        <w:t>loader ,</w:t>
      </w:r>
      <w:proofErr w:type="gramEnd"/>
      <w:r w:rsidRPr="00E253E7">
        <w:rPr>
          <w:rFonts w:ascii="Times New Roman" w:hAnsi="Times New Roman" w:cs="Times New Roman"/>
          <w:sz w:val="28"/>
          <w:szCs w:val="28"/>
        </w:rPr>
        <w:t xml:space="preserve">  </w:t>
      </w:r>
      <w:proofErr w:type="spellStart"/>
      <w:r w:rsidRPr="00E253E7">
        <w:rPr>
          <w:rFonts w:ascii="Times New Roman" w:hAnsi="Times New Roman" w:cs="Times New Roman"/>
          <w:sz w:val="28"/>
          <w:szCs w:val="28"/>
        </w:rPr>
        <w:t>SystemJS</w:t>
      </w:r>
      <w:proofErr w:type="spellEnd"/>
      <w:r w:rsidRPr="00E253E7">
        <w:rPr>
          <w:rFonts w:ascii="Times New Roman" w:hAnsi="Times New Roman" w:cs="Times New Roman"/>
          <w:sz w:val="28"/>
          <w:szCs w:val="28"/>
        </w:rPr>
        <w:t xml:space="preserve"> supports both </w:t>
      </w:r>
      <w:proofErr w:type="spellStart"/>
      <w:r w:rsidRPr="00E253E7">
        <w:rPr>
          <w:rFonts w:ascii="Times New Roman" w:hAnsi="Times New Roman" w:cs="Times New Roman"/>
          <w:sz w:val="28"/>
          <w:szCs w:val="28"/>
        </w:rPr>
        <w:t>CommonJS</w:t>
      </w:r>
      <w:proofErr w:type="spellEnd"/>
      <w:r w:rsidRPr="00E253E7">
        <w:rPr>
          <w:rFonts w:ascii="Times New Roman" w:hAnsi="Times New Roman" w:cs="Times New Roman"/>
          <w:sz w:val="28"/>
          <w:szCs w:val="28"/>
        </w:rPr>
        <w:t xml:space="preserve"> and AMD module formats and defines its own </w:t>
      </w:r>
      <w:proofErr w:type="spellStart"/>
      <w:r w:rsidRPr="00E253E7">
        <w:rPr>
          <w:rFonts w:ascii="Times New Roman" w:hAnsi="Times New Roman" w:cs="Times New Roman"/>
          <w:sz w:val="28"/>
          <w:szCs w:val="28"/>
        </w:rPr>
        <w:t>System.register</w:t>
      </w:r>
      <w:proofErr w:type="spellEnd"/>
      <w:r w:rsidRPr="00E253E7">
        <w:rPr>
          <w:rFonts w:ascii="Times New Roman" w:hAnsi="Times New Roman" w:cs="Times New Roman"/>
          <w:sz w:val="28"/>
          <w:szCs w:val="28"/>
        </w:rPr>
        <w:t xml:space="preserve"> format. </w:t>
      </w:r>
    </w:p>
    <w:p w:rsidR="001B7348" w:rsidRPr="00E253E7" w:rsidRDefault="001B7348" w:rsidP="001B7348">
      <w:pPr>
        <w:pStyle w:val="ListParagraph"/>
        <w:ind w:left="-360" w:right="-270" w:hanging="360"/>
        <w:rPr>
          <w:rFonts w:ascii="Times New Roman" w:hAnsi="Times New Roman" w:cs="Times New Roman"/>
          <w:sz w:val="28"/>
          <w:szCs w:val="28"/>
        </w:rPr>
      </w:pPr>
      <w:r w:rsidRPr="00E253E7">
        <w:rPr>
          <w:rFonts w:ascii="Times New Roman" w:hAnsi="Times New Roman" w:cs="Times New Roman"/>
          <w:sz w:val="28"/>
          <w:szCs w:val="28"/>
        </w:rPr>
        <w:t xml:space="preserve">      </w:t>
      </w:r>
      <w:r w:rsidRPr="00E253E7">
        <w:rPr>
          <w:rFonts w:ascii="Times New Roman" w:hAnsi="Times New Roman" w:cs="Times New Roman"/>
          <w:sz w:val="28"/>
          <w:szCs w:val="28"/>
        </w:rPr>
        <w:t xml:space="preserve">When </w:t>
      </w:r>
      <w:proofErr w:type="spellStart"/>
      <w:r w:rsidRPr="00E253E7">
        <w:rPr>
          <w:rFonts w:ascii="Times New Roman" w:hAnsi="Times New Roman" w:cs="Times New Roman"/>
          <w:sz w:val="28"/>
          <w:szCs w:val="28"/>
        </w:rPr>
        <w:t>tsc</w:t>
      </w:r>
      <w:proofErr w:type="spellEnd"/>
      <w:r w:rsidRPr="00E253E7">
        <w:rPr>
          <w:rFonts w:ascii="Times New Roman" w:hAnsi="Times New Roman" w:cs="Times New Roman"/>
          <w:sz w:val="28"/>
          <w:szCs w:val="28"/>
        </w:rPr>
        <w:t xml:space="preserve"> compiles typescript into JavaScript, you end up with a bunch of </w:t>
      </w:r>
      <w:proofErr w:type="spellStart"/>
      <w:r w:rsidRPr="00E253E7">
        <w:rPr>
          <w:rFonts w:ascii="Times New Roman" w:hAnsi="Times New Roman" w:cs="Times New Roman"/>
          <w:sz w:val="28"/>
          <w:szCs w:val="28"/>
        </w:rPr>
        <w:t>js</w:t>
      </w:r>
      <w:proofErr w:type="spellEnd"/>
      <w:r w:rsidRPr="00E253E7">
        <w:rPr>
          <w:rFonts w:ascii="Times New Roman" w:hAnsi="Times New Roman" w:cs="Times New Roman"/>
          <w:sz w:val="28"/>
          <w:szCs w:val="28"/>
        </w:rPr>
        <w:t xml:space="preserve"> files on your local system. They somehow need to be loaded into a browser. Since browsers don't support native ES6 module loading yet, you have two options, either put them all into your index.html file in the correct order of dependencies, or you can use a loader to do that all for you. You specify the root for all modules, and then all files are loaded and executed by that loader in the correct order of dependencies. There are many loaders: </w:t>
      </w:r>
      <w:proofErr w:type="spellStart"/>
      <w:r w:rsidRPr="00E253E7">
        <w:rPr>
          <w:rFonts w:ascii="Times New Roman" w:hAnsi="Times New Roman" w:cs="Times New Roman"/>
          <w:sz w:val="28"/>
          <w:szCs w:val="28"/>
        </w:rPr>
        <w:t>requirejs</w:t>
      </w:r>
      <w:proofErr w:type="spellEnd"/>
      <w:r w:rsidRPr="00E253E7">
        <w:rPr>
          <w:rFonts w:ascii="Times New Roman" w:hAnsi="Times New Roman" w:cs="Times New Roman"/>
          <w:sz w:val="28"/>
          <w:szCs w:val="28"/>
        </w:rPr>
        <w:t xml:space="preserve">, </w:t>
      </w:r>
      <w:proofErr w:type="spellStart"/>
      <w:r w:rsidRPr="00E253E7">
        <w:rPr>
          <w:rFonts w:ascii="Times New Roman" w:hAnsi="Times New Roman" w:cs="Times New Roman"/>
          <w:sz w:val="28"/>
          <w:szCs w:val="28"/>
        </w:rPr>
        <w:t>webpack</w:t>
      </w:r>
      <w:proofErr w:type="spellEnd"/>
      <w:r w:rsidRPr="00E253E7">
        <w:rPr>
          <w:rFonts w:ascii="Times New Roman" w:hAnsi="Times New Roman" w:cs="Times New Roman"/>
          <w:sz w:val="28"/>
          <w:szCs w:val="28"/>
        </w:rPr>
        <w:t xml:space="preserve">, </w:t>
      </w:r>
      <w:proofErr w:type="spellStart"/>
      <w:r w:rsidRPr="00E253E7">
        <w:rPr>
          <w:rFonts w:ascii="Times New Roman" w:hAnsi="Times New Roman" w:cs="Times New Roman"/>
          <w:sz w:val="28"/>
          <w:szCs w:val="28"/>
        </w:rPr>
        <w:t>systemjs</w:t>
      </w:r>
      <w:proofErr w:type="spellEnd"/>
      <w:r w:rsidRPr="00E253E7">
        <w:rPr>
          <w:rFonts w:ascii="Times New Roman" w:hAnsi="Times New Roman" w:cs="Times New Roman"/>
          <w:sz w:val="28"/>
          <w:szCs w:val="28"/>
        </w:rPr>
        <w:t xml:space="preserve"> and others. In your particular case it's </w:t>
      </w:r>
      <w:proofErr w:type="spellStart"/>
      <w:r w:rsidRPr="00E253E7">
        <w:rPr>
          <w:rFonts w:ascii="Times New Roman" w:hAnsi="Times New Roman" w:cs="Times New Roman"/>
          <w:sz w:val="28"/>
          <w:szCs w:val="28"/>
        </w:rPr>
        <w:t>systemjs</w:t>
      </w:r>
      <w:proofErr w:type="spellEnd"/>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r w:rsidRPr="00E253E7">
        <w:rPr>
          <w:rFonts w:ascii="Times New Roman" w:hAnsi="Times New Roman" w:cs="Times New Roman"/>
          <w:sz w:val="28"/>
          <w:szCs w:val="28"/>
        </w:rPr>
        <w:lastRenderedPageBreak/>
        <w:t xml:space="preserve">     </w:t>
      </w:r>
      <w:r w:rsidRPr="00E253E7">
        <w:rPr>
          <w:rFonts w:ascii="Times New Roman" w:hAnsi="Times New Roman" w:cs="Times New Roman"/>
          <w:sz w:val="28"/>
          <w:szCs w:val="28"/>
        </w:rPr>
        <w:t xml:space="preserve">Looking at the </w:t>
      </w:r>
      <w:proofErr w:type="spellStart"/>
      <w:r w:rsidRPr="00E253E7">
        <w:rPr>
          <w:rFonts w:ascii="Times New Roman" w:hAnsi="Times New Roman" w:cs="Times New Roman"/>
          <w:sz w:val="28"/>
          <w:szCs w:val="28"/>
        </w:rPr>
        <w:t>transpiled</w:t>
      </w:r>
      <w:proofErr w:type="spellEnd"/>
      <w:r w:rsidRPr="00E253E7">
        <w:rPr>
          <w:rFonts w:ascii="Times New Roman" w:hAnsi="Times New Roman" w:cs="Times New Roman"/>
          <w:sz w:val="28"/>
          <w:szCs w:val="28"/>
        </w:rPr>
        <w:t xml:space="preserve"> </w:t>
      </w:r>
      <w:proofErr w:type="spellStart"/>
      <w:r w:rsidRPr="00E253E7">
        <w:rPr>
          <w:rFonts w:ascii="Times New Roman" w:hAnsi="Times New Roman" w:cs="Times New Roman"/>
          <w:sz w:val="28"/>
          <w:szCs w:val="28"/>
        </w:rPr>
        <w:t>javascript</w:t>
      </w:r>
      <w:proofErr w:type="spellEnd"/>
      <w:r w:rsidRPr="00E253E7">
        <w:rPr>
          <w:rFonts w:ascii="Times New Roman" w:hAnsi="Times New Roman" w:cs="Times New Roman"/>
          <w:sz w:val="28"/>
          <w:szCs w:val="28"/>
        </w:rPr>
        <w:t xml:space="preserve"> of the </w:t>
      </w:r>
      <w:proofErr w:type="spellStart"/>
      <w:r w:rsidRPr="00E253E7">
        <w:rPr>
          <w:rFonts w:ascii="Times New Roman" w:hAnsi="Times New Roman" w:cs="Times New Roman"/>
          <w:sz w:val="28"/>
          <w:szCs w:val="28"/>
        </w:rPr>
        <w:t>ts</w:t>
      </w:r>
      <w:proofErr w:type="spellEnd"/>
      <w:r w:rsidRPr="00E253E7">
        <w:rPr>
          <w:rFonts w:ascii="Times New Roman" w:hAnsi="Times New Roman" w:cs="Times New Roman"/>
          <w:sz w:val="28"/>
          <w:szCs w:val="28"/>
        </w:rPr>
        <w:t xml:space="preserve"> files it shows all import statements are converted into </w:t>
      </w:r>
      <w:proofErr w:type="gramStart"/>
      <w:r w:rsidRPr="00E253E7">
        <w:rPr>
          <w:rFonts w:ascii="Times New Roman" w:hAnsi="Times New Roman" w:cs="Times New Roman"/>
          <w:sz w:val="28"/>
          <w:szCs w:val="28"/>
        </w:rPr>
        <w:t>require(</w:t>
      </w:r>
      <w:proofErr w:type="gramEnd"/>
      <w:r w:rsidRPr="00E253E7">
        <w:rPr>
          <w:rFonts w:ascii="Times New Roman" w:hAnsi="Times New Roman" w:cs="Times New Roman"/>
          <w:sz w:val="28"/>
          <w:szCs w:val="28"/>
        </w:rPr>
        <w:t>) statements.</w:t>
      </w: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r w:rsidRPr="00E253E7">
        <w:rPr>
          <w:rFonts w:ascii="Times New Roman" w:hAnsi="Times New Roman" w:cs="Times New Roman"/>
          <w:sz w:val="28"/>
          <w:szCs w:val="28"/>
        </w:rPr>
        <w:t xml:space="preserve">    </w:t>
      </w:r>
      <w:r w:rsidRPr="00E253E7">
        <w:rPr>
          <w:rFonts w:ascii="Times New Roman" w:hAnsi="Times New Roman" w:cs="Times New Roman"/>
          <w:sz w:val="28"/>
          <w:szCs w:val="28"/>
        </w:rPr>
        <w:t xml:space="preserve">Yes, this is a way for </w:t>
      </w:r>
      <w:proofErr w:type="spellStart"/>
      <w:r w:rsidRPr="00E253E7">
        <w:rPr>
          <w:rFonts w:ascii="Times New Roman" w:hAnsi="Times New Roman" w:cs="Times New Roman"/>
          <w:sz w:val="28"/>
          <w:szCs w:val="28"/>
        </w:rPr>
        <w:t>SystemJs</w:t>
      </w:r>
      <w:proofErr w:type="spellEnd"/>
      <w:r w:rsidRPr="00E253E7">
        <w:rPr>
          <w:rFonts w:ascii="Times New Roman" w:hAnsi="Times New Roman" w:cs="Times New Roman"/>
          <w:sz w:val="28"/>
          <w:szCs w:val="28"/>
        </w:rPr>
        <w:t xml:space="preserve"> to load bundles. It uses </w:t>
      </w:r>
      <w:proofErr w:type="gramStart"/>
      <w:r w:rsidRPr="00E253E7">
        <w:rPr>
          <w:rFonts w:ascii="Times New Roman" w:hAnsi="Times New Roman" w:cs="Times New Roman"/>
          <w:sz w:val="28"/>
          <w:szCs w:val="28"/>
        </w:rPr>
        <w:t>require(</w:t>
      </w:r>
      <w:proofErr w:type="gramEnd"/>
      <w:r w:rsidRPr="00E253E7">
        <w:rPr>
          <w:rFonts w:ascii="Times New Roman" w:hAnsi="Times New Roman" w:cs="Times New Roman"/>
          <w:sz w:val="28"/>
          <w:szCs w:val="28"/>
        </w:rPr>
        <w:t xml:space="preserve">) and exports syntax because that's the </w:t>
      </w:r>
      <w:proofErr w:type="spellStart"/>
      <w:r w:rsidRPr="00E253E7">
        <w:rPr>
          <w:rFonts w:ascii="Times New Roman" w:hAnsi="Times New Roman" w:cs="Times New Roman"/>
          <w:sz w:val="28"/>
          <w:szCs w:val="28"/>
        </w:rPr>
        <w:t>CommonJS</w:t>
      </w:r>
      <w:proofErr w:type="spellEnd"/>
      <w:r w:rsidRPr="00E253E7">
        <w:rPr>
          <w:rFonts w:ascii="Times New Roman" w:hAnsi="Times New Roman" w:cs="Times New Roman"/>
          <w:sz w:val="28"/>
          <w:szCs w:val="28"/>
        </w:rPr>
        <w:t xml:space="preserve"> syntax for loading bundles and you specified this type in your </w:t>
      </w:r>
      <w:proofErr w:type="spellStart"/>
      <w:r w:rsidRPr="00E253E7">
        <w:rPr>
          <w:rFonts w:ascii="Times New Roman" w:hAnsi="Times New Roman" w:cs="Times New Roman"/>
          <w:sz w:val="28"/>
          <w:szCs w:val="28"/>
        </w:rPr>
        <w:t>tsconfig.json</w:t>
      </w:r>
      <w:proofErr w:type="spellEnd"/>
      <w:r w:rsidRPr="00E253E7">
        <w:rPr>
          <w:rFonts w:ascii="Times New Roman" w:hAnsi="Times New Roman" w:cs="Times New Roman"/>
          <w:sz w:val="28"/>
          <w:szCs w:val="28"/>
        </w:rPr>
        <w:t>:</w:t>
      </w: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r w:rsidRPr="00E253E7">
        <w:rPr>
          <w:rFonts w:ascii="Times New Roman" w:hAnsi="Times New Roman" w:cs="Times New Roman"/>
          <w:sz w:val="28"/>
          <w:szCs w:val="28"/>
        </w:rPr>
        <w:t>{</w:t>
      </w:r>
    </w:p>
    <w:p w:rsidR="001B7348" w:rsidRPr="00E253E7" w:rsidRDefault="001B7348" w:rsidP="001B7348">
      <w:pPr>
        <w:pStyle w:val="ListParagraph"/>
        <w:ind w:left="-360" w:right="-270" w:hanging="360"/>
        <w:rPr>
          <w:rFonts w:ascii="Times New Roman" w:hAnsi="Times New Roman" w:cs="Times New Roman"/>
          <w:sz w:val="28"/>
          <w:szCs w:val="28"/>
        </w:rPr>
      </w:pPr>
      <w:r w:rsidRPr="00E253E7">
        <w:rPr>
          <w:rFonts w:ascii="Times New Roman" w:hAnsi="Times New Roman" w:cs="Times New Roman"/>
          <w:sz w:val="28"/>
          <w:szCs w:val="28"/>
        </w:rPr>
        <w:t xml:space="preserve">  "</w:t>
      </w:r>
      <w:proofErr w:type="spellStart"/>
      <w:proofErr w:type="gramStart"/>
      <w:r w:rsidRPr="00E253E7">
        <w:rPr>
          <w:rFonts w:ascii="Times New Roman" w:hAnsi="Times New Roman" w:cs="Times New Roman"/>
          <w:sz w:val="28"/>
          <w:szCs w:val="28"/>
        </w:rPr>
        <w:t>compilerOptions</w:t>
      </w:r>
      <w:proofErr w:type="spellEnd"/>
      <w:proofErr w:type="gramEnd"/>
      <w:r w:rsidRPr="00E253E7">
        <w:rPr>
          <w:rFonts w:ascii="Times New Roman" w:hAnsi="Times New Roman" w:cs="Times New Roman"/>
          <w:sz w:val="28"/>
          <w:szCs w:val="28"/>
        </w:rPr>
        <w:t>": {</w:t>
      </w:r>
    </w:p>
    <w:p w:rsidR="001B7348" w:rsidRPr="00E253E7" w:rsidRDefault="001B7348" w:rsidP="001B7348">
      <w:pPr>
        <w:pStyle w:val="ListParagraph"/>
        <w:ind w:left="-360" w:right="-270" w:hanging="360"/>
        <w:rPr>
          <w:rFonts w:ascii="Times New Roman" w:hAnsi="Times New Roman" w:cs="Times New Roman"/>
          <w:sz w:val="28"/>
          <w:szCs w:val="28"/>
        </w:rPr>
      </w:pPr>
      <w:r w:rsidRPr="00E253E7">
        <w:rPr>
          <w:rFonts w:ascii="Times New Roman" w:hAnsi="Times New Roman" w:cs="Times New Roman"/>
          <w:sz w:val="28"/>
          <w:szCs w:val="28"/>
        </w:rPr>
        <w:t xml:space="preserve">    "</w:t>
      </w:r>
      <w:proofErr w:type="gramStart"/>
      <w:r w:rsidRPr="00E253E7">
        <w:rPr>
          <w:rFonts w:ascii="Times New Roman" w:hAnsi="Times New Roman" w:cs="Times New Roman"/>
          <w:sz w:val="28"/>
          <w:szCs w:val="28"/>
        </w:rPr>
        <w:t>target</w:t>
      </w:r>
      <w:proofErr w:type="gramEnd"/>
      <w:r w:rsidRPr="00E253E7">
        <w:rPr>
          <w:rFonts w:ascii="Times New Roman" w:hAnsi="Times New Roman" w:cs="Times New Roman"/>
          <w:sz w:val="28"/>
          <w:szCs w:val="28"/>
        </w:rPr>
        <w:t>": "es5",</w:t>
      </w:r>
    </w:p>
    <w:p w:rsidR="001B7348" w:rsidRPr="00E253E7" w:rsidRDefault="001B7348" w:rsidP="001B7348">
      <w:pPr>
        <w:pStyle w:val="ListParagraph"/>
        <w:ind w:left="-360" w:right="-270" w:hanging="360"/>
        <w:rPr>
          <w:rFonts w:ascii="Times New Roman" w:hAnsi="Times New Roman" w:cs="Times New Roman"/>
          <w:sz w:val="28"/>
          <w:szCs w:val="28"/>
        </w:rPr>
      </w:pPr>
      <w:r w:rsidRPr="00E253E7">
        <w:rPr>
          <w:rFonts w:ascii="Times New Roman" w:hAnsi="Times New Roman" w:cs="Times New Roman"/>
          <w:sz w:val="28"/>
          <w:szCs w:val="28"/>
        </w:rPr>
        <w:t xml:space="preserve">    "</w:t>
      </w:r>
      <w:proofErr w:type="gramStart"/>
      <w:r w:rsidRPr="00E253E7">
        <w:rPr>
          <w:rFonts w:ascii="Times New Roman" w:hAnsi="Times New Roman" w:cs="Times New Roman"/>
          <w:sz w:val="28"/>
          <w:szCs w:val="28"/>
        </w:rPr>
        <w:t>module</w:t>
      </w:r>
      <w:proofErr w:type="gramEnd"/>
      <w:r w:rsidRPr="00E253E7">
        <w:rPr>
          <w:rFonts w:ascii="Times New Roman" w:hAnsi="Times New Roman" w:cs="Times New Roman"/>
          <w:sz w:val="28"/>
          <w:szCs w:val="28"/>
        </w:rPr>
        <w:t>": "</w:t>
      </w:r>
      <w:proofErr w:type="spellStart"/>
      <w:r w:rsidRPr="00E253E7">
        <w:rPr>
          <w:rFonts w:ascii="Times New Roman" w:hAnsi="Times New Roman" w:cs="Times New Roman"/>
          <w:sz w:val="28"/>
          <w:szCs w:val="28"/>
        </w:rPr>
        <w:t>commonjs</w:t>
      </w:r>
      <w:proofErr w:type="spellEnd"/>
      <w:r w:rsidRPr="00E253E7">
        <w:rPr>
          <w:rFonts w:ascii="Times New Roman" w:hAnsi="Times New Roman" w:cs="Times New Roman"/>
          <w:sz w:val="28"/>
          <w:szCs w:val="28"/>
        </w:rPr>
        <w:t>",</w:t>
      </w: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r w:rsidRPr="00E253E7">
        <w:rPr>
          <w:rFonts w:ascii="Times New Roman" w:hAnsi="Times New Roman" w:cs="Times New Roman"/>
          <w:sz w:val="28"/>
          <w:szCs w:val="28"/>
        </w:rPr>
        <w:t xml:space="preserve">     </w:t>
      </w:r>
      <w:r w:rsidRPr="00E253E7">
        <w:rPr>
          <w:rFonts w:ascii="Times New Roman" w:hAnsi="Times New Roman" w:cs="Times New Roman"/>
          <w:sz w:val="28"/>
          <w:szCs w:val="28"/>
        </w:rPr>
        <w:t xml:space="preserve">If you were to put module:'es6', you would see that in your compiled </w:t>
      </w:r>
      <w:proofErr w:type="spellStart"/>
      <w:r w:rsidRPr="00E253E7">
        <w:rPr>
          <w:rFonts w:ascii="Times New Roman" w:hAnsi="Times New Roman" w:cs="Times New Roman"/>
          <w:sz w:val="28"/>
          <w:szCs w:val="28"/>
        </w:rPr>
        <w:t>javascript</w:t>
      </w:r>
      <w:proofErr w:type="spellEnd"/>
      <w:r w:rsidRPr="00E253E7">
        <w:rPr>
          <w:rFonts w:ascii="Times New Roman" w:hAnsi="Times New Roman" w:cs="Times New Roman"/>
          <w:sz w:val="28"/>
          <w:szCs w:val="28"/>
        </w:rPr>
        <w:t xml:space="preserve"> files the import and export statements are preserved. However, as mentioned before, you still can't use this syntax as browsers don't support it natively. If you were to put module:'</w:t>
      </w:r>
      <w:proofErr w:type="spellStart"/>
      <w:r w:rsidRPr="00E253E7">
        <w:rPr>
          <w:rFonts w:ascii="Times New Roman" w:hAnsi="Times New Roman" w:cs="Times New Roman"/>
          <w:sz w:val="28"/>
          <w:szCs w:val="28"/>
        </w:rPr>
        <w:t>amd</w:t>
      </w:r>
      <w:proofErr w:type="spellEnd"/>
      <w:r w:rsidRPr="00E253E7">
        <w:rPr>
          <w:rFonts w:ascii="Times New Roman" w:hAnsi="Times New Roman" w:cs="Times New Roman"/>
          <w:sz w:val="28"/>
          <w:szCs w:val="28"/>
        </w:rPr>
        <w:t xml:space="preserve">', you would see different syntax that uses </w:t>
      </w:r>
      <w:proofErr w:type="gramStart"/>
      <w:r w:rsidRPr="00E253E7">
        <w:rPr>
          <w:rFonts w:ascii="Times New Roman" w:hAnsi="Times New Roman" w:cs="Times New Roman"/>
          <w:sz w:val="28"/>
          <w:szCs w:val="28"/>
        </w:rPr>
        <w:t>define(</w:t>
      </w:r>
      <w:proofErr w:type="gramEnd"/>
      <w:r w:rsidRPr="00E253E7">
        <w:rPr>
          <w:rFonts w:ascii="Times New Roman" w:hAnsi="Times New Roman" w:cs="Times New Roman"/>
          <w:sz w:val="28"/>
          <w:szCs w:val="28"/>
        </w:rPr>
        <w:t xml:space="preserve">). I guess the </w:t>
      </w:r>
      <w:proofErr w:type="spellStart"/>
      <w:r w:rsidRPr="00E253E7">
        <w:rPr>
          <w:rFonts w:ascii="Times New Roman" w:hAnsi="Times New Roman" w:cs="Times New Roman"/>
          <w:sz w:val="28"/>
          <w:szCs w:val="28"/>
        </w:rPr>
        <w:t>systemjs</w:t>
      </w:r>
      <w:proofErr w:type="spellEnd"/>
      <w:r w:rsidRPr="00E253E7">
        <w:rPr>
          <w:rFonts w:ascii="Times New Roman" w:hAnsi="Times New Roman" w:cs="Times New Roman"/>
          <w:sz w:val="28"/>
          <w:szCs w:val="28"/>
        </w:rPr>
        <w:t xml:space="preserve"> loader is preferred in angular2 starter tutorial since it actually can load all module types supported by </w:t>
      </w:r>
      <w:proofErr w:type="spellStart"/>
      <w:r w:rsidRPr="00E253E7">
        <w:rPr>
          <w:rFonts w:ascii="Times New Roman" w:hAnsi="Times New Roman" w:cs="Times New Roman"/>
          <w:sz w:val="28"/>
          <w:szCs w:val="28"/>
        </w:rPr>
        <w:t>tsc</w:t>
      </w:r>
      <w:proofErr w:type="spellEnd"/>
      <w:r w:rsidRPr="00E253E7">
        <w:rPr>
          <w:rFonts w:ascii="Times New Roman" w:hAnsi="Times New Roman" w:cs="Times New Roman"/>
          <w:sz w:val="28"/>
          <w:szCs w:val="28"/>
        </w:rPr>
        <w:t xml:space="preserve">. However, if you want to load modules as es6 modules, you have to put module: 'system' in your </w:t>
      </w:r>
      <w:proofErr w:type="spellStart"/>
      <w:r w:rsidRPr="00E253E7">
        <w:rPr>
          <w:rFonts w:ascii="Times New Roman" w:hAnsi="Times New Roman" w:cs="Times New Roman"/>
          <w:sz w:val="28"/>
          <w:szCs w:val="28"/>
        </w:rPr>
        <w:t>tsconfig.json</w:t>
      </w:r>
      <w:proofErr w:type="spellEnd"/>
      <w:r w:rsidRPr="00E253E7">
        <w:rPr>
          <w:rFonts w:ascii="Times New Roman" w:hAnsi="Times New Roman" w:cs="Times New Roman"/>
          <w:sz w:val="28"/>
          <w:szCs w:val="28"/>
        </w:rPr>
        <w:t>. It's a module system designed to adhere to es6 modules standard and used until there's a full support of es6 modules in browsers</w:t>
      </w: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1B7348" w:rsidRDefault="001B7348" w:rsidP="001B7348">
      <w:pPr>
        <w:shd w:val="clear" w:color="auto" w:fill="FFFFFF"/>
        <w:spacing w:after="0" w:line="240" w:lineRule="auto"/>
        <w:ind w:left="-360" w:right="-270" w:hanging="360"/>
        <w:textAlignment w:val="baseline"/>
        <w:rPr>
          <w:rFonts w:ascii="Times New Roman" w:eastAsia="Times New Roman" w:hAnsi="Times New Roman" w:cs="Times New Roman"/>
          <w:color w:val="242729"/>
          <w:sz w:val="28"/>
          <w:szCs w:val="28"/>
        </w:rPr>
      </w:pPr>
      <w:r w:rsidRPr="00E253E7">
        <w:rPr>
          <w:rFonts w:ascii="Times New Roman" w:eastAsia="Times New Roman" w:hAnsi="Times New Roman" w:cs="Times New Roman"/>
          <w:b/>
          <w:bCs/>
          <w:color w:val="242729"/>
          <w:sz w:val="28"/>
          <w:szCs w:val="28"/>
          <w:bdr w:val="none" w:sz="0" w:space="0" w:color="auto" w:frame="1"/>
        </w:rPr>
        <w:t>How the setup works</w:t>
      </w:r>
    </w:p>
    <w:p w:rsidR="001B7348" w:rsidRPr="001B7348" w:rsidRDefault="001B7348" w:rsidP="001B7348">
      <w:pPr>
        <w:shd w:val="clear" w:color="auto" w:fill="FFFFFF"/>
        <w:spacing w:after="0" w:line="240" w:lineRule="auto"/>
        <w:ind w:left="-360" w:right="-270" w:hanging="360"/>
        <w:textAlignment w:val="baseline"/>
        <w:rPr>
          <w:rFonts w:ascii="Times New Roman" w:eastAsia="Times New Roman" w:hAnsi="Times New Roman" w:cs="Times New Roman"/>
          <w:color w:val="242729"/>
          <w:sz w:val="28"/>
          <w:szCs w:val="28"/>
        </w:rPr>
      </w:pPr>
      <w:r w:rsidRPr="001B7348">
        <w:rPr>
          <w:rFonts w:ascii="Times New Roman" w:eastAsia="Times New Roman" w:hAnsi="Times New Roman" w:cs="Times New Roman"/>
          <w:color w:val="242729"/>
          <w:sz w:val="28"/>
          <w:szCs w:val="28"/>
        </w:rPr>
        <w:t>In your </w:t>
      </w:r>
      <w:r w:rsidRPr="00E253E7">
        <w:rPr>
          <w:rFonts w:ascii="Times New Roman" w:eastAsia="Times New Roman" w:hAnsi="Times New Roman" w:cs="Times New Roman"/>
          <w:color w:val="242729"/>
          <w:sz w:val="28"/>
          <w:szCs w:val="28"/>
          <w:bdr w:val="none" w:sz="0" w:space="0" w:color="auto" w:frame="1"/>
          <w:shd w:val="clear" w:color="auto" w:fill="EFF0F1"/>
        </w:rPr>
        <w:t>index.html</w:t>
      </w:r>
      <w:r w:rsidRPr="001B7348">
        <w:rPr>
          <w:rFonts w:ascii="Times New Roman" w:eastAsia="Times New Roman" w:hAnsi="Times New Roman" w:cs="Times New Roman"/>
          <w:color w:val="242729"/>
          <w:sz w:val="28"/>
          <w:szCs w:val="28"/>
        </w:rPr>
        <w:t> you add the following script:</w:t>
      </w:r>
    </w:p>
    <w:p w:rsidR="001B7348" w:rsidRPr="00E253E7" w:rsidRDefault="001B7348" w:rsidP="001B73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70" w:hanging="360"/>
        <w:textAlignment w:val="baseline"/>
        <w:rPr>
          <w:rFonts w:ascii="Times New Roman" w:eastAsia="Times New Roman" w:hAnsi="Times New Roman" w:cs="Times New Roman"/>
          <w:color w:val="303336"/>
          <w:sz w:val="28"/>
          <w:szCs w:val="28"/>
          <w:bdr w:val="none" w:sz="0" w:space="0" w:color="auto" w:frame="1"/>
          <w:shd w:val="clear" w:color="auto" w:fill="EFF0F1"/>
        </w:rPr>
      </w:pPr>
      <w:r w:rsidRPr="00E253E7">
        <w:rPr>
          <w:rFonts w:ascii="Times New Roman" w:eastAsia="Times New Roman" w:hAnsi="Times New Roman" w:cs="Times New Roman"/>
          <w:color w:val="7D2727"/>
          <w:sz w:val="28"/>
          <w:szCs w:val="28"/>
          <w:bdr w:val="none" w:sz="0" w:space="0" w:color="auto" w:frame="1"/>
          <w:shd w:val="clear" w:color="auto" w:fill="EFF0F1"/>
        </w:rPr>
        <w:t>&lt;</w:t>
      </w:r>
      <w:proofErr w:type="gramStart"/>
      <w:r w:rsidRPr="00E253E7">
        <w:rPr>
          <w:rFonts w:ascii="Times New Roman" w:eastAsia="Times New Roman" w:hAnsi="Times New Roman" w:cs="Times New Roman"/>
          <w:color w:val="7D2727"/>
          <w:sz w:val="28"/>
          <w:szCs w:val="28"/>
          <w:bdr w:val="none" w:sz="0" w:space="0" w:color="auto" w:frame="1"/>
          <w:shd w:val="clear" w:color="auto" w:fill="EFF0F1"/>
        </w:rPr>
        <w:t>script</w:t>
      </w:r>
      <w:proofErr w:type="gramEnd"/>
      <w:r w:rsidRPr="00E253E7">
        <w:rPr>
          <w:rFonts w:ascii="Times New Roman" w:eastAsia="Times New Roman" w:hAnsi="Times New Roman" w:cs="Times New Roman"/>
          <w:color w:val="7D2727"/>
          <w:sz w:val="28"/>
          <w:szCs w:val="28"/>
          <w:bdr w:val="none" w:sz="0" w:space="0" w:color="auto" w:frame="1"/>
          <w:shd w:val="clear" w:color="auto" w:fill="EFF0F1"/>
        </w:rPr>
        <w:t>&gt;</w:t>
      </w:r>
    </w:p>
    <w:p w:rsidR="001B7348" w:rsidRPr="00E253E7" w:rsidRDefault="001B7348" w:rsidP="001B73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70" w:hanging="360"/>
        <w:textAlignment w:val="baseline"/>
        <w:rPr>
          <w:rFonts w:ascii="Times New Roman" w:eastAsia="Times New Roman" w:hAnsi="Times New Roman" w:cs="Times New Roman"/>
          <w:color w:val="303336"/>
          <w:sz w:val="28"/>
          <w:szCs w:val="28"/>
          <w:bdr w:val="none" w:sz="0" w:space="0" w:color="auto" w:frame="1"/>
          <w:shd w:val="clear" w:color="auto" w:fill="EFF0F1"/>
        </w:rPr>
      </w:pPr>
      <w:r w:rsidRPr="00E253E7">
        <w:rPr>
          <w:rFonts w:ascii="Times New Roman" w:eastAsia="Times New Roman" w:hAnsi="Times New Roman" w:cs="Times New Roman"/>
          <w:color w:val="303336"/>
          <w:sz w:val="28"/>
          <w:szCs w:val="28"/>
          <w:bdr w:val="none" w:sz="0" w:space="0" w:color="auto" w:frame="1"/>
          <w:shd w:val="clear" w:color="auto" w:fill="EFF0F1"/>
        </w:rPr>
        <w:t xml:space="preserve">    </w:t>
      </w:r>
      <w:proofErr w:type="spellStart"/>
      <w:proofErr w:type="gramStart"/>
      <w:r w:rsidRPr="00E253E7">
        <w:rPr>
          <w:rFonts w:ascii="Times New Roman" w:eastAsia="Times New Roman" w:hAnsi="Times New Roman" w:cs="Times New Roman"/>
          <w:color w:val="2B91AF"/>
          <w:sz w:val="28"/>
          <w:szCs w:val="28"/>
          <w:bdr w:val="none" w:sz="0" w:space="0" w:color="auto" w:frame="1"/>
          <w:shd w:val="clear" w:color="auto" w:fill="EFF0F1"/>
        </w:rPr>
        <w:t>System</w:t>
      </w:r>
      <w:r w:rsidRPr="00E253E7">
        <w:rPr>
          <w:rFonts w:ascii="Times New Roman" w:eastAsia="Times New Roman" w:hAnsi="Times New Roman" w:cs="Times New Roman"/>
          <w:color w:val="303336"/>
          <w:sz w:val="28"/>
          <w:szCs w:val="28"/>
          <w:bdr w:val="none" w:sz="0" w:space="0" w:color="auto" w:frame="1"/>
          <w:shd w:val="clear" w:color="auto" w:fill="EFF0F1"/>
        </w:rPr>
        <w:t>.</w:t>
      </w:r>
      <w:r w:rsidRPr="00E253E7">
        <w:rPr>
          <w:rFonts w:ascii="Times New Roman" w:eastAsia="Times New Roman" w:hAnsi="Times New Roman" w:cs="Times New Roman"/>
          <w:color w:val="101094"/>
          <w:sz w:val="28"/>
          <w:szCs w:val="28"/>
          <w:bdr w:val="none" w:sz="0" w:space="0" w:color="auto" w:frame="1"/>
          <w:shd w:val="clear" w:color="auto" w:fill="EFF0F1"/>
        </w:rPr>
        <w:t>import</w:t>
      </w:r>
      <w:proofErr w:type="spellEnd"/>
      <w:r w:rsidRPr="00E253E7">
        <w:rPr>
          <w:rFonts w:ascii="Times New Roman" w:eastAsia="Times New Roman" w:hAnsi="Times New Roman" w:cs="Times New Roman"/>
          <w:color w:val="303336"/>
          <w:sz w:val="28"/>
          <w:szCs w:val="28"/>
          <w:bdr w:val="none" w:sz="0" w:space="0" w:color="auto" w:frame="1"/>
          <w:shd w:val="clear" w:color="auto" w:fill="EFF0F1"/>
        </w:rPr>
        <w:t>(</w:t>
      </w:r>
      <w:proofErr w:type="gramEnd"/>
      <w:r w:rsidRPr="00E253E7">
        <w:rPr>
          <w:rFonts w:ascii="Times New Roman" w:eastAsia="Times New Roman" w:hAnsi="Times New Roman" w:cs="Times New Roman"/>
          <w:color w:val="7D2727"/>
          <w:sz w:val="28"/>
          <w:szCs w:val="28"/>
          <w:bdr w:val="none" w:sz="0" w:space="0" w:color="auto" w:frame="1"/>
          <w:shd w:val="clear" w:color="auto" w:fill="EFF0F1"/>
        </w:rPr>
        <w:t>'app'</w:t>
      </w:r>
      <w:r w:rsidRPr="00E253E7">
        <w:rPr>
          <w:rFonts w:ascii="Times New Roman" w:eastAsia="Times New Roman" w:hAnsi="Times New Roman" w:cs="Times New Roman"/>
          <w:color w:val="303336"/>
          <w:sz w:val="28"/>
          <w:szCs w:val="28"/>
          <w:bdr w:val="none" w:sz="0" w:space="0" w:color="auto" w:frame="1"/>
          <w:shd w:val="clear" w:color="auto" w:fill="EFF0F1"/>
        </w:rPr>
        <w:t>).</w:t>
      </w:r>
      <w:r w:rsidRPr="00E253E7">
        <w:rPr>
          <w:rFonts w:ascii="Times New Roman" w:eastAsia="Times New Roman" w:hAnsi="Times New Roman" w:cs="Times New Roman"/>
          <w:color w:val="101094"/>
          <w:sz w:val="28"/>
          <w:szCs w:val="28"/>
          <w:bdr w:val="none" w:sz="0" w:space="0" w:color="auto" w:frame="1"/>
          <w:shd w:val="clear" w:color="auto" w:fill="EFF0F1"/>
        </w:rPr>
        <w:t>catch</w:t>
      </w:r>
      <w:r w:rsidRPr="00E253E7">
        <w:rPr>
          <w:rFonts w:ascii="Times New Roman" w:eastAsia="Times New Roman" w:hAnsi="Times New Roman" w:cs="Times New Roman"/>
          <w:color w:val="303336"/>
          <w:sz w:val="28"/>
          <w:szCs w:val="28"/>
          <w:bdr w:val="none" w:sz="0" w:space="0" w:color="auto" w:frame="1"/>
          <w:shd w:val="clear" w:color="auto" w:fill="EFF0F1"/>
        </w:rPr>
        <w:t>(</w:t>
      </w:r>
      <w:r w:rsidRPr="00E253E7">
        <w:rPr>
          <w:rFonts w:ascii="Times New Roman" w:eastAsia="Times New Roman" w:hAnsi="Times New Roman" w:cs="Times New Roman"/>
          <w:color w:val="101094"/>
          <w:sz w:val="28"/>
          <w:szCs w:val="28"/>
          <w:bdr w:val="none" w:sz="0" w:space="0" w:color="auto" w:frame="1"/>
          <w:shd w:val="clear" w:color="auto" w:fill="EFF0F1"/>
        </w:rPr>
        <w:t>function</w:t>
      </w:r>
      <w:r w:rsidRPr="00E253E7">
        <w:rPr>
          <w:rFonts w:ascii="Times New Roman" w:eastAsia="Times New Roman" w:hAnsi="Times New Roman" w:cs="Times New Roman"/>
          <w:color w:val="303336"/>
          <w:sz w:val="28"/>
          <w:szCs w:val="28"/>
          <w:bdr w:val="none" w:sz="0" w:space="0" w:color="auto" w:frame="1"/>
          <w:shd w:val="clear" w:color="auto" w:fill="EFF0F1"/>
        </w:rPr>
        <w:t xml:space="preserve"> (err) {</w:t>
      </w:r>
    </w:p>
    <w:p w:rsidR="001B7348" w:rsidRPr="00E253E7" w:rsidRDefault="001B7348" w:rsidP="001B73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70" w:hanging="360"/>
        <w:textAlignment w:val="baseline"/>
        <w:rPr>
          <w:rFonts w:ascii="Times New Roman" w:eastAsia="Times New Roman" w:hAnsi="Times New Roman" w:cs="Times New Roman"/>
          <w:color w:val="303336"/>
          <w:sz w:val="28"/>
          <w:szCs w:val="28"/>
          <w:bdr w:val="none" w:sz="0" w:space="0" w:color="auto" w:frame="1"/>
          <w:shd w:val="clear" w:color="auto" w:fill="EFF0F1"/>
        </w:rPr>
      </w:pPr>
      <w:r w:rsidRPr="00E253E7">
        <w:rPr>
          <w:rFonts w:ascii="Times New Roman" w:eastAsia="Times New Roman" w:hAnsi="Times New Roman" w:cs="Times New Roman"/>
          <w:color w:val="303336"/>
          <w:sz w:val="28"/>
          <w:szCs w:val="28"/>
          <w:bdr w:val="none" w:sz="0" w:space="0" w:color="auto" w:frame="1"/>
          <w:shd w:val="clear" w:color="auto" w:fill="EFF0F1"/>
        </w:rPr>
        <w:t xml:space="preserve">        </w:t>
      </w:r>
      <w:proofErr w:type="spellStart"/>
      <w:proofErr w:type="gramStart"/>
      <w:r w:rsidRPr="00E253E7">
        <w:rPr>
          <w:rFonts w:ascii="Times New Roman" w:eastAsia="Times New Roman" w:hAnsi="Times New Roman" w:cs="Times New Roman"/>
          <w:color w:val="303336"/>
          <w:sz w:val="28"/>
          <w:szCs w:val="28"/>
          <w:bdr w:val="none" w:sz="0" w:space="0" w:color="auto" w:frame="1"/>
          <w:shd w:val="clear" w:color="auto" w:fill="EFF0F1"/>
        </w:rPr>
        <w:t>console.error</w:t>
      </w:r>
      <w:proofErr w:type="spellEnd"/>
      <w:r w:rsidRPr="00E253E7">
        <w:rPr>
          <w:rFonts w:ascii="Times New Roman" w:eastAsia="Times New Roman" w:hAnsi="Times New Roman" w:cs="Times New Roman"/>
          <w:color w:val="303336"/>
          <w:sz w:val="28"/>
          <w:szCs w:val="28"/>
          <w:bdr w:val="none" w:sz="0" w:space="0" w:color="auto" w:frame="1"/>
          <w:shd w:val="clear" w:color="auto" w:fill="EFF0F1"/>
        </w:rPr>
        <w:t>(</w:t>
      </w:r>
      <w:proofErr w:type="gramEnd"/>
      <w:r w:rsidRPr="00E253E7">
        <w:rPr>
          <w:rFonts w:ascii="Times New Roman" w:eastAsia="Times New Roman" w:hAnsi="Times New Roman" w:cs="Times New Roman"/>
          <w:color w:val="303336"/>
          <w:sz w:val="28"/>
          <w:szCs w:val="28"/>
          <w:bdr w:val="none" w:sz="0" w:space="0" w:color="auto" w:frame="1"/>
          <w:shd w:val="clear" w:color="auto" w:fill="EFF0F1"/>
        </w:rPr>
        <w:t>err);</w:t>
      </w:r>
    </w:p>
    <w:p w:rsidR="001B7348" w:rsidRPr="00E253E7" w:rsidRDefault="001B7348" w:rsidP="001B73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70" w:hanging="360"/>
        <w:textAlignment w:val="baseline"/>
        <w:rPr>
          <w:rFonts w:ascii="Times New Roman" w:eastAsia="Times New Roman" w:hAnsi="Times New Roman" w:cs="Times New Roman"/>
          <w:color w:val="303336"/>
          <w:sz w:val="28"/>
          <w:szCs w:val="28"/>
          <w:bdr w:val="none" w:sz="0" w:space="0" w:color="auto" w:frame="1"/>
          <w:shd w:val="clear" w:color="auto" w:fill="EFF0F1"/>
        </w:rPr>
      </w:pPr>
      <w:r w:rsidRPr="00E253E7">
        <w:rPr>
          <w:rFonts w:ascii="Times New Roman" w:eastAsia="Times New Roman" w:hAnsi="Times New Roman" w:cs="Times New Roman"/>
          <w:color w:val="303336"/>
          <w:sz w:val="28"/>
          <w:szCs w:val="28"/>
          <w:bdr w:val="none" w:sz="0" w:space="0" w:color="auto" w:frame="1"/>
          <w:shd w:val="clear" w:color="auto" w:fill="EFF0F1"/>
        </w:rPr>
        <w:t xml:space="preserve">    });</w:t>
      </w:r>
    </w:p>
    <w:p w:rsidR="001B7348" w:rsidRPr="001B7348" w:rsidRDefault="001B7348" w:rsidP="001B73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70" w:hanging="360"/>
        <w:textAlignment w:val="baseline"/>
        <w:rPr>
          <w:rFonts w:ascii="Times New Roman" w:eastAsia="Times New Roman" w:hAnsi="Times New Roman" w:cs="Times New Roman"/>
          <w:color w:val="393318"/>
          <w:sz w:val="28"/>
          <w:szCs w:val="28"/>
        </w:rPr>
      </w:pPr>
      <w:r w:rsidRPr="00E253E7">
        <w:rPr>
          <w:rFonts w:ascii="Times New Roman" w:eastAsia="Times New Roman" w:hAnsi="Times New Roman" w:cs="Times New Roman"/>
          <w:color w:val="7D2727"/>
          <w:sz w:val="28"/>
          <w:szCs w:val="28"/>
          <w:bdr w:val="none" w:sz="0" w:space="0" w:color="auto" w:frame="1"/>
          <w:shd w:val="clear" w:color="auto" w:fill="EFF0F1"/>
        </w:rPr>
        <w:t>&lt;/script&gt;</w:t>
      </w:r>
    </w:p>
    <w:p w:rsidR="001B7348" w:rsidRPr="001B7348" w:rsidRDefault="001B7348" w:rsidP="001B7348">
      <w:pPr>
        <w:shd w:val="clear" w:color="auto" w:fill="FFFFFF"/>
        <w:spacing w:after="0" w:line="240" w:lineRule="auto"/>
        <w:ind w:left="-360" w:right="-270" w:hanging="360"/>
        <w:textAlignment w:val="baseline"/>
        <w:rPr>
          <w:rFonts w:ascii="Times New Roman" w:eastAsia="Times New Roman" w:hAnsi="Times New Roman" w:cs="Times New Roman"/>
          <w:color w:val="242729"/>
          <w:sz w:val="28"/>
          <w:szCs w:val="28"/>
        </w:rPr>
      </w:pPr>
      <w:proofErr w:type="gramStart"/>
      <w:r w:rsidRPr="001B7348">
        <w:rPr>
          <w:rFonts w:ascii="Times New Roman" w:eastAsia="Times New Roman" w:hAnsi="Times New Roman" w:cs="Times New Roman"/>
          <w:color w:val="242729"/>
          <w:sz w:val="28"/>
          <w:szCs w:val="28"/>
        </w:rPr>
        <w:t>which</w:t>
      </w:r>
      <w:proofErr w:type="gramEnd"/>
      <w:r w:rsidRPr="001B7348">
        <w:rPr>
          <w:rFonts w:ascii="Times New Roman" w:eastAsia="Times New Roman" w:hAnsi="Times New Roman" w:cs="Times New Roman"/>
          <w:color w:val="242729"/>
          <w:sz w:val="28"/>
          <w:szCs w:val="28"/>
        </w:rPr>
        <w:t xml:space="preserve"> is executed when </w:t>
      </w:r>
      <w:r w:rsidRPr="00E253E7">
        <w:rPr>
          <w:rFonts w:ascii="Times New Roman" w:eastAsia="Times New Roman" w:hAnsi="Times New Roman" w:cs="Times New Roman"/>
          <w:color w:val="242729"/>
          <w:sz w:val="28"/>
          <w:szCs w:val="28"/>
          <w:bdr w:val="none" w:sz="0" w:space="0" w:color="auto" w:frame="1"/>
          <w:shd w:val="clear" w:color="auto" w:fill="EFF0F1"/>
        </w:rPr>
        <w:t>index.html</w:t>
      </w:r>
      <w:r w:rsidRPr="001B7348">
        <w:rPr>
          <w:rFonts w:ascii="Times New Roman" w:eastAsia="Times New Roman" w:hAnsi="Times New Roman" w:cs="Times New Roman"/>
          <w:color w:val="242729"/>
          <w:sz w:val="28"/>
          <w:szCs w:val="28"/>
        </w:rPr>
        <w:t> is loaded. The </w:t>
      </w:r>
      <w:proofErr w:type="gramStart"/>
      <w:r w:rsidRPr="00E253E7">
        <w:rPr>
          <w:rFonts w:ascii="Times New Roman" w:eastAsia="Times New Roman" w:hAnsi="Times New Roman" w:cs="Times New Roman"/>
          <w:color w:val="242729"/>
          <w:sz w:val="28"/>
          <w:szCs w:val="28"/>
          <w:bdr w:val="none" w:sz="0" w:space="0" w:color="auto" w:frame="1"/>
          <w:shd w:val="clear" w:color="auto" w:fill="EFF0F1"/>
        </w:rPr>
        <w:t>import(</w:t>
      </w:r>
      <w:proofErr w:type="gramEnd"/>
      <w:r w:rsidRPr="00E253E7">
        <w:rPr>
          <w:rFonts w:ascii="Times New Roman" w:eastAsia="Times New Roman" w:hAnsi="Times New Roman" w:cs="Times New Roman"/>
          <w:color w:val="242729"/>
          <w:sz w:val="28"/>
          <w:szCs w:val="28"/>
          <w:bdr w:val="none" w:sz="0" w:space="0" w:color="auto" w:frame="1"/>
          <w:shd w:val="clear" w:color="auto" w:fill="EFF0F1"/>
        </w:rPr>
        <w:t>'app')</w:t>
      </w:r>
      <w:r w:rsidRPr="001B7348">
        <w:rPr>
          <w:rFonts w:ascii="Times New Roman" w:eastAsia="Times New Roman" w:hAnsi="Times New Roman" w:cs="Times New Roman"/>
          <w:color w:val="242729"/>
          <w:sz w:val="28"/>
          <w:szCs w:val="28"/>
        </w:rPr>
        <w:t> method instructs </w:t>
      </w:r>
      <w:proofErr w:type="spellStart"/>
      <w:r w:rsidRPr="00E253E7">
        <w:rPr>
          <w:rFonts w:ascii="Times New Roman" w:eastAsia="Times New Roman" w:hAnsi="Times New Roman" w:cs="Times New Roman"/>
          <w:color w:val="242729"/>
          <w:sz w:val="28"/>
          <w:szCs w:val="28"/>
          <w:bdr w:val="none" w:sz="0" w:space="0" w:color="auto" w:frame="1"/>
          <w:shd w:val="clear" w:color="auto" w:fill="EFF0F1"/>
        </w:rPr>
        <w:t>systemjs</w:t>
      </w:r>
      <w:proofErr w:type="spellEnd"/>
      <w:r w:rsidRPr="001B7348">
        <w:rPr>
          <w:rFonts w:ascii="Times New Roman" w:eastAsia="Times New Roman" w:hAnsi="Times New Roman" w:cs="Times New Roman"/>
          <w:color w:val="242729"/>
          <w:sz w:val="28"/>
          <w:szCs w:val="28"/>
        </w:rPr>
        <w:t> to load </w:t>
      </w:r>
      <w:r w:rsidRPr="00E253E7">
        <w:rPr>
          <w:rFonts w:ascii="Times New Roman" w:eastAsia="Times New Roman" w:hAnsi="Times New Roman" w:cs="Times New Roman"/>
          <w:color w:val="242729"/>
          <w:sz w:val="28"/>
          <w:szCs w:val="28"/>
          <w:bdr w:val="none" w:sz="0" w:space="0" w:color="auto" w:frame="1"/>
          <w:shd w:val="clear" w:color="auto" w:fill="EFF0F1"/>
        </w:rPr>
        <w:t>app</w:t>
      </w:r>
      <w:r w:rsidRPr="001B7348">
        <w:rPr>
          <w:rFonts w:ascii="Times New Roman" w:eastAsia="Times New Roman" w:hAnsi="Times New Roman" w:cs="Times New Roman"/>
          <w:color w:val="242729"/>
          <w:sz w:val="28"/>
          <w:szCs w:val="28"/>
        </w:rPr>
        <w:t> module which is mapped to </w:t>
      </w:r>
      <w:r w:rsidRPr="00E253E7">
        <w:rPr>
          <w:rFonts w:ascii="Times New Roman" w:eastAsia="Times New Roman" w:hAnsi="Times New Roman" w:cs="Times New Roman"/>
          <w:color w:val="242729"/>
          <w:sz w:val="28"/>
          <w:szCs w:val="28"/>
          <w:bdr w:val="none" w:sz="0" w:space="0" w:color="auto" w:frame="1"/>
          <w:shd w:val="clear" w:color="auto" w:fill="EFF0F1"/>
        </w:rPr>
        <w:t>app</w:t>
      </w:r>
      <w:r w:rsidRPr="001B7348">
        <w:rPr>
          <w:rFonts w:ascii="Times New Roman" w:eastAsia="Times New Roman" w:hAnsi="Times New Roman" w:cs="Times New Roman"/>
          <w:color w:val="242729"/>
          <w:sz w:val="28"/>
          <w:szCs w:val="28"/>
        </w:rPr>
        <w:t> folder in your project directory structure as specified by the configuration in </w:t>
      </w:r>
      <w:r w:rsidRPr="00E253E7">
        <w:rPr>
          <w:rFonts w:ascii="Times New Roman" w:eastAsia="Times New Roman" w:hAnsi="Times New Roman" w:cs="Times New Roman"/>
          <w:color w:val="242729"/>
          <w:sz w:val="28"/>
          <w:szCs w:val="28"/>
          <w:bdr w:val="none" w:sz="0" w:space="0" w:color="auto" w:frame="1"/>
          <w:shd w:val="clear" w:color="auto" w:fill="EFF0F1"/>
        </w:rPr>
        <w:t>systemjs.config.js</w:t>
      </w:r>
      <w:r w:rsidRPr="001B7348">
        <w:rPr>
          <w:rFonts w:ascii="Times New Roman" w:eastAsia="Times New Roman" w:hAnsi="Times New Roman" w:cs="Times New Roman"/>
          <w:color w:val="242729"/>
          <w:sz w:val="28"/>
          <w:szCs w:val="28"/>
        </w:rPr>
        <w:t>:</w:t>
      </w:r>
    </w:p>
    <w:p w:rsidR="001B7348" w:rsidRPr="00E253E7" w:rsidRDefault="001B7348" w:rsidP="001B73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70" w:hanging="360"/>
        <w:textAlignment w:val="baseline"/>
        <w:rPr>
          <w:rFonts w:ascii="Times New Roman" w:eastAsia="Times New Roman" w:hAnsi="Times New Roman" w:cs="Times New Roman"/>
          <w:color w:val="303336"/>
          <w:sz w:val="28"/>
          <w:szCs w:val="28"/>
          <w:bdr w:val="none" w:sz="0" w:space="0" w:color="auto" w:frame="1"/>
          <w:shd w:val="clear" w:color="auto" w:fill="EFF0F1"/>
        </w:rPr>
      </w:pPr>
      <w:proofErr w:type="gramStart"/>
      <w:r w:rsidRPr="00E253E7">
        <w:rPr>
          <w:rFonts w:ascii="Times New Roman" w:eastAsia="Times New Roman" w:hAnsi="Times New Roman" w:cs="Times New Roman"/>
          <w:color w:val="303336"/>
          <w:sz w:val="28"/>
          <w:szCs w:val="28"/>
          <w:bdr w:val="none" w:sz="0" w:space="0" w:color="auto" w:frame="1"/>
          <w:shd w:val="clear" w:color="auto" w:fill="EFF0F1"/>
        </w:rPr>
        <w:t>map</w:t>
      </w:r>
      <w:proofErr w:type="gramEnd"/>
      <w:r w:rsidRPr="00E253E7">
        <w:rPr>
          <w:rFonts w:ascii="Times New Roman" w:eastAsia="Times New Roman" w:hAnsi="Times New Roman" w:cs="Times New Roman"/>
          <w:color w:val="303336"/>
          <w:sz w:val="28"/>
          <w:szCs w:val="28"/>
          <w:bdr w:val="none" w:sz="0" w:space="0" w:color="auto" w:frame="1"/>
          <w:shd w:val="clear" w:color="auto" w:fill="EFF0F1"/>
        </w:rPr>
        <w:t>: {</w:t>
      </w:r>
    </w:p>
    <w:p w:rsidR="001B7348" w:rsidRPr="00E253E7" w:rsidRDefault="001B7348" w:rsidP="001B73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70" w:hanging="360"/>
        <w:textAlignment w:val="baseline"/>
        <w:rPr>
          <w:rFonts w:ascii="Times New Roman" w:eastAsia="Times New Roman" w:hAnsi="Times New Roman" w:cs="Times New Roman"/>
          <w:color w:val="303336"/>
          <w:sz w:val="28"/>
          <w:szCs w:val="28"/>
          <w:bdr w:val="none" w:sz="0" w:space="0" w:color="auto" w:frame="1"/>
          <w:shd w:val="clear" w:color="auto" w:fill="EFF0F1"/>
        </w:rPr>
      </w:pPr>
      <w:r w:rsidRPr="00E253E7">
        <w:rPr>
          <w:rFonts w:ascii="Times New Roman" w:eastAsia="Times New Roman" w:hAnsi="Times New Roman" w:cs="Times New Roman"/>
          <w:color w:val="303336"/>
          <w:sz w:val="28"/>
          <w:szCs w:val="28"/>
          <w:bdr w:val="none" w:sz="0" w:space="0" w:color="auto" w:frame="1"/>
          <w:shd w:val="clear" w:color="auto" w:fill="EFF0F1"/>
        </w:rPr>
        <w:t xml:space="preserve">    </w:t>
      </w:r>
      <w:r w:rsidRPr="00E253E7">
        <w:rPr>
          <w:rFonts w:ascii="Times New Roman" w:eastAsia="Times New Roman" w:hAnsi="Times New Roman" w:cs="Times New Roman"/>
          <w:color w:val="858C93"/>
          <w:sz w:val="28"/>
          <w:szCs w:val="28"/>
          <w:bdr w:val="none" w:sz="0" w:space="0" w:color="auto" w:frame="1"/>
          <w:shd w:val="clear" w:color="auto" w:fill="EFF0F1"/>
        </w:rPr>
        <w:t>// our app is within the app folder</w:t>
      </w:r>
    </w:p>
    <w:p w:rsidR="001B7348" w:rsidRPr="001B7348" w:rsidRDefault="001B7348" w:rsidP="001B73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70" w:hanging="360"/>
        <w:textAlignment w:val="baseline"/>
        <w:rPr>
          <w:rFonts w:ascii="Times New Roman" w:eastAsia="Times New Roman" w:hAnsi="Times New Roman" w:cs="Times New Roman"/>
          <w:color w:val="393318"/>
          <w:sz w:val="28"/>
          <w:szCs w:val="28"/>
        </w:rPr>
      </w:pPr>
      <w:r w:rsidRPr="00E253E7">
        <w:rPr>
          <w:rFonts w:ascii="Times New Roman" w:eastAsia="Times New Roman" w:hAnsi="Times New Roman" w:cs="Times New Roman"/>
          <w:color w:val="303336"/>
          <w:sz w:val="28"/>
          <w:szCs w:val="28"/>
          <w:bdr w:val="none" w:sz="0" w:space="0" w:color="auto" w:frame="1"/>
          <w:shd w:val="clear" w:color="auto" w:fill="EFF0F1"/>
        </w:rPr>
        <w:t xml:space="preserve">    </w:t>
      </w:r>
      <w:proofErr w:type="gramStart"/>
      <w:r w:rsidRPr="00E253E7">
        <w:rPr>
          <w:rFonts w:ascii="Times New Roman" w:eastAsia="Times New Roman" w:hAnsi="Times New Roman" w:cs="Times New Roman"/>
          <w:color w:val="303336"/>
          <w:sz w:val="28"/>
          <w:szCs w:val="28"/>
          <w:bdr w:val="none" w:sz="0" w:space="0" w:color="auto" w:frame="1"/>
          <w:shd w:val="clear" w:color="auto" w:fill="EFF0F1"/>
        </w:rPr>
        <w:t>app</w:t>
      </w:r>
      <w:proofErr w:type="gramEnd"/>
      <w:r w:rsidRPr="00E253E7">
        <w:rPr>
          <w:rFonts w:ascii="Times New Roman" w:eastAsia="Times New Roman" w:hAnsi="Times New Roman" w:cs="Times New Roman"/>
          <w:color w:val="303336"/>
          <w:sz w:val="28"/>
          <w:szCs w:val="28"/>
          <w:bdr w:val="none" w:sz="0" w:space="0" w:color="auto" w:frame="1"/>
          <w:shd w:val="clear" w:color="auto" w:fill="EFF0F1"/>
        </w:rPr>
        <w:t xml:space="preserve">: </w:t>
      </w:r>
      <w:r w:rsidRPr="00E253E7">
        <w:rPr>
          <w:rFonts w:ascii="Times New Roman" w:eastAsia="Times New Roman" w:hAnsi="Times New Roman" w:cs="Times New Roman"/>
          <w:color w:val="7D2727"/>
          <w:sz w:val="28"/>
          <w:szCs w:val="28"/>
          <w:bdr w:val="none" w:sz="0" w:space="0" w:color="auto" w:frame="1"/>
          <w:shd w:val="clear" w:color="auto" w:fill="EFF0F1"/>
        </w:rPr>
        <w:t>'app'</w:t>
      </w:r>
      <w:r w:rsidRPr="00E253E7">
        <w:rPr>
          <w:rFonts w:ascii="Times New Roman" w:eastAsia="Times New Roman" w:hAnsi="Times New Roman" w:cs="Times New Roman"/>
          <w:color w:val="303336"/>
          <w:sz w:val="28"/>
          <w:szCs w:val="28"/>
          <w:bdr w:val="none" w:sz="0" w:space="0" w:color="auto" w:frame="1"/>
          <w:shd w:val="clear" w:color="auto" w:fill="EFF0F1"/>
        </w:rPr>
        <w:t>,</w:t>
      </w:r>
    </w:p>
    <w:p w:rsidR="001B7348" w:rsidRPr="001B7348" w:rsidRDefault="001B7348" w:rsidP="001B7348">
      <w:pPr>
        <w:shd w:val="clear" w:color="auto" w:fill="FFFFFF"/>
        <w:spacing w:after="0" w:line="240" w:lineRule="auto"/>
        <w:ind w:left="-360" w:right="-270" w:hanging="360"/>
        <w:textAlignment w:val="baseline"/>
        <w:rPr>
          <w:rFonts w:ascii="Times New Roman" w:eastAsia="Times New Roman" w:hAnsi="Times New Roman" w:cs="Times New Roman"/>
          <w:color w:val="242729"/>
          <w:sz w:val="28"/>
          <w:szCs w:val="28"/>
        </w:rPr>
      </w:pPr>
      <w:proofErr w:type="spellStart"/>
      <w:r w:rsidRPr="001B7348">
        <w:rPr>
          <w:rFonts w:ascii="Times New Roman" w:eastAsia="Times New Roman" w:hAnsi="Times New Roman" w:cs="Times New Roman"/>
          <w:color w:val="242729"/>
          <w:sz w:val="28"/>
          <w:szCs w:val="28"/>
        </w:rPr>
        <w:t>SystemJs</w:t>
      </w:r>
      <w:proofErr w:type="spellEnd"/>
      <w:r w:rsidRPr="001B7348">
        <w:rPr>
          <w:rFonts w:ascii="Times New Roman" w:eastAsia="Times New Roman" w:hAnsi="Times New Roman" w:cs="Times New Roman"/>
          <w:color w:val="242729"/>
          <w:sz w:val="28"/>
          <w:szCs w:val="28"/>
        </w:rPr>
        <w:t xml:space="preserve"> looks for </w:t>
      </w:r>
      <w:r w:rsidRPr="00E253E7">
        <w:rPr>
          <w:rFonts w:ascii="Times New Roman" w:eastAsia="Times New Roman" w:hAnsi="Times New Roman" w:cs="Times New Roman"/>
          <w:color w:val="242729"/>
          <w:sz w:val="28"/>
          <w:szCs w:val="28"/>
          <w:bdr w:val="none" w:sz="0" w:space="0" w:color="auto" w:frame="1"/>
          <w:shd w:val="clear" w:color="auto" w:fill="EFF0F1"/>
        </w:rPr>
        <w:t>main.js</w:t>
      </w:r>
      <w:r w:rsidRPr="001B7348">
        <w:rPr>
          <w:rFonts w:ascii="Times New Roman" w:eastAsia="Times New Roman" w:hAnsi="Times New Roman" w:cs="Times New Roman"/>
          <w:color w:val="242729"/>
          <w:sz w:val="28"/>
          <w:szCs w:val="28"/>
        </w:rPr>
        <w:t> file in that folder. When </w:t>
      </w:r>
      <w:r w:rsidRPr="00E253E7">
        <w:rPr>
          <w:rFonts w:ascii="Times New Roman" w:eastAsia="Times New Roman" w:hAnsi="Times New Roman" w:cs="Times New Roman"/>
          <w:color w:val="242729"/>
          <w:sz w:val="28"/>
          <w:szCs w:val="28"/>
          <w:bdr w:val="none" w:sz="0" w:space="0" w:color="auto" w:frame="1"/>
          <w:shd w:val="clear" w:color="auto" w:fill="EFF0F1"/>
        </w:rPr>
        <w:t>app/main.js</w:t>
      </w:r>
      <w:r w:rsidRPr="001B7348">
        <w:rPr>
          <w:rFonts w:ascii="Times New Roman" w:eastAsia="Times New Roman" w:hAnsi="Times New Roman" w:cs="Times New Roman"/>
          <w:color w:val="242729"/>
          <w:sz w:val="28"/>
          <w:szCs w:val="28"/>
        </w:rPr>
        <w:t xml:space="preserve"> is found and loaded into a browser, inside </w:t>
      </w:r>
      <w:proofErr w:type="gramStart"/>
      <w:r w:rsidRPr="001B7348">
        <w:rPr>
          <w:rFonts w:ascii="Times New Roman" w:eastAsia="Times New Roman" w:hAnsi="Times New Roman" w:cs="Times New Roman"/>
          <w:color w:val="242729"/>
          <w:sz w:val="28"/>
          <w:szCs w:val="28"/>
        </w:rPr>
        <w:t>it's</w:t>
      </w:r>
      <w:proofErr w:type="gramEnd"/>
      <w:r w:rsidRPr="001B7348">
        <w:rPr>
          <w:rFonts w:ascii="Times New Roman" w:eastAsia="Times New Roman" w:hAnsi="Times New Roman" w:cs="Times New Roman"/>
          <w:color w:val="242729"/>
          <w:sz w:val="28"/>
          <w:szCs w:val="28"/>
        </w:rPr>
        <w:t xml:space="preserve"> code the call of </w:t>
      </w:r>
      <w:r w:rsidRPr="00E253E7">
        <w:rPr>
          <w:rFonts w:ascii="Times New Roman" w:eastAsia="Times New Roman" w:hAnsi="Times New Roman" w:cs="Times New Roman"/>
          <w:color w:val="242729"/>
          <w:sz w:val="28"/>
          <w:szCs w:val="28"/>
          <w:bdr w:val="none" w:sz="0" w:space="0" w:color="auto" w:frame="1"/>
          <w:shd w:val="clear" w:color="auto" w:fill="EFF0F1"/>
        </w:rPr>
        <w:t>require</w:t>
      </w:r>
      <w:r w:rsidRPr="001B7348">
        <w:rPr>
          <w:rFonts w:ascii="Times New Roman" w:eastAsia="Times New Roman" w:hAnsi="Times New Roman" w:cs="Times New Roman"/>
          <w:color w:val="242729"/>
          <w:sz w:val="28"/>
          <w:szCs w:val="28"/>
        </w:rPr>
        <w:t> is found:</w:t>
      </w:r>
    </w:p>
    <w:p w:rsidR="001B7348" w:rsidRPr="001B7348" w:rsidRDefault="001B7348" w:rsidP="001B73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70" w:hanging="360"/>
        <w:textAlignment w:val="baseline"/>
        <w:rPr>
          <w:rFonts w:ascii="Times New Roman" w:eastAsia="Times New Roman" w:hAnsi="Times New Roman" w:cs="Times New Roman"/>
          <w:color w:val="393318"/>
          <w:sz w:val="28"/>
          <w:szCs w:val="28"/>
        </w:rPr>
      </w:pPr>
      <w:proofErr w:type="spellStart"/>
      <w:proofErr w:type="gramStart"/>
      <w:r w:rsidRPr="00E253E7">
        <w:rPr>
          <w:rFonts w:ascii="Times New Roman" w:eastAsia="Times New Roman" w:hAnsi="Times New Roman" w:cs="Times New Roman"/>
          <w:color w:val="101094"/>
          <w:sz w:val="28"/>
          <w:szCs w:val="28"/>
          <w:bdr w:val="none" w:sz="0" w:space="0" w:color="auto" w:frame="1"/>
          <w:shd w:val="clear" w:color="auto" w:fill="EFF0F1"/>
        </w:rPr>
        <w:t>var</w:t>
      </w:r>
      <w:proofErr w:type="spellEnd"/>
      <w:proofErr w:type="gramEnd"/>
      <w:r w:rsidRPr="00E253E7">
        <w:rPr>
          <w:rFonts w:ascii="Times New Roman" w:eastAsia="Times New Roman" w:hAnsi="Times New Roman" w:cs="Times New Roman"/>
          <w:color w:val="303336"/>
          <w:sz w:val="28"/>
          <w:szCs w:val="28"/>
          <w:bdr w:val="none" w:sz="0" w:space="0" w:color="auto" w:frame="1"/>
          <w:shd w:val="clear" w:color="auto" w:fill="EFF0F1"/>
        </w:rPr>
        <w:t xml:space="preserve"> app_module_1 = </w:t>
      </w:r>
      <w:r w:rsidRPr="00E253E7">
        <w:rPr>
          <w:rFonts w:ascii="Times New Roman" w:eastAsia="Times New Roman" w:hAnsi="Times New Roman" w:cs="Times New Roman"/>
          <w:color w:val="101094"/>
          <w:sz w:val="28"/>
          <w:szCs w:val="28"/>
          <w:bdr w:val="none" w:sz="0" w:space="0" w:color="auto" w:frame="1"/>
          <w:shd w:val="clear" w:color="auto" w:fill="EFF0F1"/>
        </w:rPr>
        <w:t>require</w:t>
      </w:r>
      <w:r w:rsidRPr="00E253E7">
        <w:rPr>
          <w:rFonts w:ascii="Times New Roman" w:eastAsia="Times New Roman" w:hAnsi="Times New Roman" w:cs="Times New Roman"/>
          <w:color w:val="303336"/>
          <w:sz w:val="28"/>
          <w:szCs w:val="28"/>
          <w:bdr w:val="none" w:sz="0" w:space="0" w:color="auto" w:frame="1"/>
          <w:shd w:val="clear" w:color="auto" w:fill="EFF0F1"/>
        </w:rPr>
        <w:t>(</w:t>
      </w:r>
      <w:r w:rsidRPr="00E253E7">
        <w:rPr>
          <w:rFonts w:ascii="Times New Roman" w:eastAsia="Times New Roman" w:hAnsi="Times New Roman" w:cs="Times New Roman"/>
          <w:color w:val="7D2727"/>
          <w:sz w:val="28"/>
          <w:szCs w:val="28"/>
          <w:bdr w:val="none" w:sz="0" w:space="0" w:color="auto" w:frame="1"/>
          <w:shd w:val="clear" w:color="auto" w:fill="EFF0F1"/>
        </w:rPr>
        <w:t>'./</w:t>
      </w:r>
      <w:proofErr w:type="spellStart"/>
      <w:r w:rsidRPr="00E253E7">
        <w:rPr>
          <w:rFonts w:ascii="Times New Roman" w:eastAsia="Times New Roman" w:hAnsi="Times New Roman" w:cs="Times New Roman"/>
          <w:color w:val="7D2727"/>
          <w:sz w:val="28"/>
          <w:szCs w:val="28"/>
          <w:bdr w:val="none" w:sz="0" w:space="0" w:color="auto" w:frame="1"/>
          <w:shd w:val="clear" w:color="auto" w:fill="EFF0F1"/>
        </w:rPr>
        <w:t>app.module</w:t>
      </w:r>
      <w:proofErr w:type="spellEnd"/>
      <w:r w:rsidRPr="00E253E7">
        <w:rPr>
          <w:rFonts w:ascii="Times New Roman" w:eastAsia="Times New Roman" w:hAnsi="Times New Roman" w:cs="Times New Roman"/>
          <w:color w:val="7D2727"/>
          <w:sz w:val="28"/>
          <w:szCs w:val="28"/>
          <w:bdr w:val="none" w:sz="0" w:space="0" w:color="auto" w:frame="1"/>
          <w:shd w:val="clear" w:color="auto" w:fill="EFF0F1"/>
        </w:rPr>
        <w:t>'</w:t>
      </w:r>
      <w:r w:rsidRPr="00E253E7">
        <w:rPr>
          <w:rFonts w:ascii="Times New Roman" w:eastAsia="Times New Roman" w:hAnsi="Times New Roman" w:cs="Times New Roman"/>
          <w:color w:val="303336"/>
          <w:sz w:val="28"/>
          <w:szCs w:val="28"/>
          <w:bdr w:val="none" w:sz="0" w:space="0" w:color="auto" w:frame="1"/>
          <w:shd w:val="clear" w:color="auto" w:fill="EFF0F1"/>
        </w:rPr>
        <w:t>);</w:t>
      </w:r>
    </w:p>
    <w:p w:rsidR="001B7348" w:rsidRPr="001B7348" w:rsidRDefault="001B7348" w:rsidP="001B7348">
      <w:pPr>
        <w:shd w:val="clear" w:color="auto" w:fill="FFFFFF"/>
        <w:spacing w:after="0" w:line="240" w:lineRule="auto"/>
        <w:ind w:left="-360" w:right="-270" w:hanging="360"/>
        <w:textAlignment w:val="baseline"/>
        <w:rPr>
          <w:rFonts w:ascii="Times New Roman" w:eastAsia="Times New Roman" w:hAnsi="Times New Roman" w:cs="Times New Roman"/>
          <w:color w:val="242729"/>
          <w:sz w:val="28"/>
          <w:szCs w:val="28"/>
        </w:rPr>
      </w:pPr>
      <w:proofErr w:type="gramStart"/>
      <w:r w:rsidRPr="001B7348">
        <w:rPr>
          <w:rFonts w:ascii="Times New Roman" w:eastAsia="Times New Roman" w:hAnsi="Times New Roman" w:cs="Times New Roman"/>
          <w:color w:val="242729"/>
          <w:sz w:val="28"/>
          <w:szCs w:val="28"/>
        </w:rPr>
        <w:lastRenderedPageBreak/>
        <w:t>and</w:t>
      </w:r>
      <w:proofErr w:type="gramEnd"/>
      <w:r w:rsidRPr="001B7348">
        <w:rPr>
          <w:rFonts w:ascii="Times New Roman" w:eastAsia="Times New Roman" w:hAnsi="Times New Roman" w:cs="Times New Roman"/>
          <w:color w:val="242729"/>
          <w:sz w:val="28"/>
          <w:szCs w:val="28"/>
        </w:rPr>
        <w:t xml:space="preserve"> </w:t>
      </w:r>
      <w:proofErr w:type="spellStart"/>
      <w:r w:rsidRPr="001B7348">
        <w:rPr>
          <w:rFonts w:ascii="Times New Roman" w:eastAsia="Times New Roman" w:hAnsi="Times New Roman" w:cs="Times New Roman"/>
          <w:color w:val="242729"/>
          <w:sz w:val="28"/>
          <w:szCs w:val="28"/>
        </w:rPr>
        <w:t>systemjs</w:t>
      </w:r>
      <w:proofErr w:type="spellEnd"/>
      <w:r w:rsidRPr="001B7348">
        <w:rPr>
          <w:rFonts w:ascii="Times New Roman" w:eastAsia="Times New Roman" w:hAnsi="Times New Roman" w:cs="Times New Roman"/>
          <w:color w:val="242729"/>
          <w:sz w:val="28"/>
          <w:szCs w:val="28"/>
        </w:rPr>
        <w:t xml:space="preserve"> then fetches </w:t>
      </w:r>
      <w:r w:rsidRPr="00E253E7">
        <w:rPr>
          <w:rFonts w:ascii="Times New Roman" w:eastAsia="Times New Roman" w:hAnsi="Times New Roman" w:cs="Times New Roman"/>
          <w:color w:val="242729"/>
          <w:sz w:val="28"/>
          <w:szCs w:val="28"/>
          <w:bdr w:val="none" w:sz="0" w:space="0" w:color="auto" w:frame="1"/>
          <w:shd w:val="clear" w:color="auto" w:fill="EFF0F1"/>
        </w:rPr>
        <w:t>app.module.js</w:t>
      </w:r>
      <w:r w:rsidRPr="001B7348">
        <w:rPr>
          <w:rFonts w:ascii="Times New Roman" w:eastAsia="Times New Roman" w:hAnsi="Times New Roman" w:cs="Times New Roman"/>
          <w:color w:val="242729"/>
          <w:sz w:val="28"/>
          <w:szCs w:val="28"/>
        </w:rPr>
        <w:t xml:space="preserve"> file from local system. This one in turn has its own </w:t>
      </w:r>
      <w:proofErr w:type="spellStart"/>
      <w:r w:rsidRPr="001B7348">
        <w:rPr>
          <w:rFonts w:ascii="Times New Roman" w:eastAsia="Times New Roman" w:hAnsi="Times New Roman" w:cs="Times New Roman"/>
          <w:color w:val="242729"/>
          <w:sz w:val="28"/>
          <w:szCs w:val="28"/>
        </w:rPr>
        <w:t>dependcies</w:t>
      </w:r>
      <w:proofErr w:type="spellEnd"/>
      <w:r w:rsidRPr="001B7348">
        <w:rPr>
          <w:rFonts w:ascii="Times New Roman" w:eastAsia="Times New Roman" w:hAnsi="Times New Roman" w:cs="Times New Roman"/>
          <w:color w:val="242729"/>
          <w:sz w:val="28"/>
          <w:szCs w:val="28"/>
        </w:rPr>
        <w:t>, like:</w:t>
      </w:r>
    </w:p>
    <w:p w:rsidR="001B7348" w:rsidRPr="001B7348" w:rsidRDefault="001B7348" w:rsidP="001B73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70" w:hanging="360"/>
        <w:textAlignment w:val="baseline"/>
        <w:rPr>
          <w:rFonts w:ascii="Times New Roman" w:eastAsia="Times New Roman" w:hAnsi="Times New Roman" w:cs="Times New Roman"/>
          <w:color w:val="393318"/>
          <w:sz w:val="28"/>
          <w:szCs w:val="28"/>
        </w:rPr>
      </w:pPr>
      <w:proofErr w:type="spellStart"/>
      <w:proofErr w:type="gramStart"/>
      <w:r w:rsidRPr="00E253E7">
        <w:rPr>
          <w:rFonts w:ascii="Times New Roman" w:eastAsia="Times New Roman" w:hAnsi="Times New Roman" w:cs="Times New Roman"/>
          <w:color w:val="101094"/>
          <w:sz w:val="28"/>
          <w:szCs w:val="28"/>
          <w:bdr w:val="none" w:sz="0" w:space="0" w:color="auto" w:frame="1"/>
          <w:shd w:val="clear" w:color="auto" w:fill="EFF0F1"/>
        </w:rPr>
        <w:t>var</w:t>
      </w:r>
      <w:proofErr w:type="spellEnd"/>
      <w:proofErr w:type="gramEnd"/>
      <w:r w:rsidRPr="00E253E7">
        <w:rPr>
          <w:rFonts w:ascii="Times New Roman" w:eastAsia="Times New Roman" w:hAnsi="Times New Roman" w:cs="Times New Roman"/>
          <w:color w:val="303336"/>
          <w:sz w:val="28"/>
          <w:szCs w:val="28"/>
          <w:bdr w:val="none" w:sz="0" w:space="0" w:color="auto" w:frame="1"/>
          <w:shd w:val="clear" w:color="auto" w:fill="EFF0F1"/>
        </w:rPr>
        <w:t xml:space="preserve"> core_1 = </w:t>
      </w:r>
      <w:r w:rsidRPr="00E253E7">
        <w:rPr>
          <w:rFonts w:ascii="Times New Roman" w:eastAsia="Times New Roman" w:hAnsi="Times New Roman" w:cs="Times New Roman"/>
          <w:color w:val="101094"/>
          <w:sz w:val="28"/>
          <w:szCs w:val="28"/>
          <w:bdr w:val="none" w:sz="0" w:space="0" w:color="auto" w:frame="1"/>
          <w:shd w:val="clear" w:color="auto" w:fill="EFF0F1"/>
        </w:rPr>
        <w:t>require</w:t>
      </w:r>
      <w:r w:rsidRPr="00E253E7">
        <w:rPr>
          <w:rFonts w:ascii="Times New Roman" w:eastAsia="Times New Roman" w:hAnsi="Times New Roman" w:cs="Times New Roman"/>
          <w:color w:val="303336"/>
          <w:sz w:val="28"/>
          <w:szCs w:val="28"/>
          <w:bdr w:val="none" w:sz="0" w:space="0" w:color="auto" w:frame="1"/>
          <w:shd w:val="clear" w:color="auto" w:fill="EFF0F1"/>
        </w:rPr>
        <w:t>(</w:t>
      </w:r>
      <w:r w:rsidRPr="00E253E7">
        <w:rPr>
          <w:rFonts w:ascii="Times New Roman" w:eastAsia="Times New Roman" w:hAnsi="Times New Roman" w:cs="Times New Roman"/>
          <w:color w:val="7D2727"/>
          <w:sz w:val="28"/>
          <w:szCs w:val="28"/>
          <w:bdr w:val="none" w:sz="0" w:space="0" w:color="auto" w:frame="1"/>
          <w:shd w:val="clear" w:color="auto" w:fill="EFF0F1"/>
        </w:rPr>
        <w:t>'@angular/core'</w:t>
      </w:r>
      <w:r w:rsidRPr="00E253E7">
        <w:rPr>
          <w:rFonts w:ascii="Times New Roman" w:eastAsia="Times New Roman" w:hAnsi="Times New Roman" w:cs="Times New Roman"/>
          <w:color w:val="303336"/>
          <w:sz w:val="28"/>
          <w:szCs w:val="28"/>
          <w:bdr w:val="none" w:sz="0" w:space="0" w:color="auto" w:frame="1"/>
          <w:shd w:val="clear" w:color="auto" w:fill="EFF0F1"/>
        </w:rPr>
        <w:t>);</w:t>
      </w:r>
    </w:p>
    <w:p w:rsidR="001B7348" w:rsidRPr="001B7348" w:rsidRDefault="001B7348" w:rsidP="001B7348">
      <w:pPr>
        <w:shd w:val="clear" w:color="auto" w:fill="FFFFFF"/>
        <w:spacing w:after="0" w:line="240" w:lineRule="auto"/>
        <w:ind w:left="-360" w:right="-270" w:hanging="360"/>
        <w:textAlignment w:val="baseline"/>
        <w:rPr>
          <w:rFonts w:ascii="Times New Roman" w:eastAsia="Times New Roman" w:hAnsi="Times New Roman" w:cs="Times New Roman"/>
          <w:color w:val="242729"/>
          <w:sz w:val="28"/>
          <w:szCs w:val="28"/>
        </w:rPr>
      </w:pPr>
      <w:r w:rsidRPr="001B7348">
        <w:rPr>
          <w:rFonts w:ascii="Times New Roman" w:eastAsia="Times New Roman" w:hAnsi="Times New Roman" w:cs="Times New Roman"/>
          <w:color w:val="242729"/>
          <w:sz w:val="28"/>
          <w:szCs w:val="28"/>
        </w:rPr>
        <w:t xml:space="preserve">And the cycle repeats - load, search for </w:t>
      </w:r>
      <w:proofErr w:type="spellStart"/>
      <w:r w:rsidRPr="001B7348">
        <w:rPr>
          <w:rFonts w:ascii="Times New Roman" w:eastAsia="Times New Roman" w:hAnsi="Times New Roman" w:cs="Times New Roman"/>
          <w:color w:val="242729"/>
          <w:sz w:val="28"/>
          <w:szCs w:val="28"/>
        </w:rPr>
        <w:t>dependencie</w:t>
      </w:r>
      <w:proofErr w:type="spellEnd"/>
      <w:r w:rsidRPr="001B7348">
        <w:rPr>
          <w:rFonts w:ascii="Times New Roman" w:eastAsia="Times New Roman" w:hAnsi="Times New Roman" w:cs="Times New Roman"/>
          <w:color w:val="242729"/>
          <w:sz w:val="28"/>
          <w:szCs w:val="28"/>
        </w:rPr>
        <w:t xml:space="preserve">, load them and execute. And this is the way all </w:t>
      </w:r>
      <w:proofErr w:type="spellStart"/>
      <w:r w:rsidRPr="001B7348">
        <w:rPr>
          <w:rFonts w:ascii="Times New Roman" w:eastAsia="Times New Roman" w:hAnsi="Times New Roman" w:cs="Times New Roman"/>
          <w:color w:val="242729"/>
          <w:sz w:val="28"/>
          <w:szCs w:val="28"/>
        </w:rPr>
        <w:t>dependecies</w:t>
      </w:r>
      <w:proofErr w:type="spellEnd"/>
      <w:r w:rsidRPr="001B7348">
        <w:rPr>
          <w:rFonts w:ascii="Times New Roman" w:eastAsia="Times New Roman" w:hAnsi="Times New Roman" w:cs="Times New Roman"/>
          <w:color w:val="242729"/>
          <w:sz w:val="28"/>
          <w:szCs w:val="28"/>
        </w:rPr>
        <w:t xml:space="preserve"> are resolved, loaded and executed in a browser by the </w:t>
      </w:r>
      <w:proofErr w:type="spellStart"/>
      <w:r w:rsidRPr="00E253E7">
        <w:rPr>
          <w:rFonts w:ascii="Times New Roman" w:eastAsia="Times New Roman" w:hAnsi="Times New Roman" w:cs="Times New Roman"/>
          <w:color w:val="242729"/>
          <w:sz w:val="28"/>
          <w:szCs w:val="28"/>
          <w:bdr w:val="none" w:sz="0" w:space="0" w:color="auto" w:frame="1"/>
          <w:shd w:val="clear" w:color="auto" w:fill="EFF0F1"/>
        </w:rPr>
        <w:t>systemjs</w:t>
      </w:r>
      <w:proofErr w:type="spellEnd"/>
      <w:r w:rsidRPr="001B7348">
        <w:rPr>
          <w:rFonts w:ascii="Times New Roman" w:eastAsia="Times New Roman" w:hAnsi="Times New Roman" w:cs="Times New Roman"/>
          <w:color w:val="242729"/>
          <w:sz w:val="28"/>
          <w:szCs w:val="28"/>
        </w:rPr>
        <w:t>.</w:t>
      </w:r>
    </w:p>
    <w:p w:rsidR="001B7348" w:rsidRPr="001B7348" w:rsidRDefault="001B7348" w:rsidP="001B7348">
      <w:pPr>
        <w:shd w:val="clear" w:color="auto" w:fill="FFFFFF"/>
        <w:spacing w:after="0" w:line="240" w:lineRule="auto"/>
        <w:ind w:left="-360" w:right="-270" w:hanging="360"/>
        <w:textAlignment w:val="baseline"/>
        <w:rPr>
          <w:rFonts w:ascii="Times New Roman" w:eastAsia="Times New Roman" w:hAnsi="Times New Roman" w:cs="Times New Roman"/>
          <w:color w:val="242729"/>
          <w:sz w:val="28"/>
          <w:szCs w:val="28"/>
        </w:rPr>
      </w:pPr>
      <w:r w:rsidRPr="00E253E7">
        <w:rPr>
          <w:rFonts w:ascii="Times New Roman" w:eastAsia="Times New Roman" w:hAnsi="Times New Roman" w:cs="Times New Roman"/>
          <w:b/>
          <w:bCs/>
          <w:color w:val="242729"/>
          <w:sz w:val="28"/>
          <w:szCs w:val="28"/>
          <w:bdr w:val="none" w:sz="0" w:space="0" w:color="auto" w:frame="1"/>
        </w:rPr>
        <w:t>Why the mappings to core @angular libraries are required</w:t>
      </w:r>
    </w:p>
    <w:p w:rsidR="001B7348" w:rsidRPr="001B7348" w:rsidRDefault="001B7348" w:rsidP="001B7348">
      <w:pPr>
        <w:shd w:val="clear" w:color="auto" w:fill="FFFFFF"/>
        <w:spacing w:after="0" w:line="240" w:lineRule="auto"/>
        <w:ind w:left="-360" w:right="-270" w:hanging="360"/>
        <w:textAlignment w:val="baseline"/>
        <w:rPr>
          <w:rFonts w:ascii="Times New Roman" w:eastAsia="Times New Roman" w:hAnsi="Times New Roman" w:cs="Times New Roman"/>
          <w:color w:val="242729"/>
          <w:sz w:val="28"/>
          <w:szCs w:val="28"/>
        </w:rPr>
      </w:pPr>
      <w:r w:rsidRPr="001B7348">
        <w:rPr>
          <w:rFonts w:ascii="Times New Roman" w:eastAsia="Times New Roman" w:hAnsi="Times New Roman" w:cs="Times New Roman"/>
          <w:color w:val="242729"/>
          <w:sz w:val="28"/>
          <w:szCs w:val="28"/>
        </w:rPr>
        <w:t>In the </w:t>
      </w:r>
      <w:proofErr w:type="spellStart"/>
      <w:r w:rsidRPr="00E253E7">
        <w:rPr>
          <w:rFonts w:ascii="Times New Roman" w:eastAsia="Times New Roman" w:hAnsi="Times New Roman" w:cs="Times New Roman"/>
          <w:color w:val="242729"/>
          <w:sz w:val="28"/>
          <w:szCs w:val="28"/>
          <w:bdr w:val="none" w:sz="0" w:space="0" w:color="auto" w:frame="1"/>
          <w:shd w:val="clear" w:color="auto" w:fill="EFF0F1"/>
        </w:rPr>
        <w:t>systemjs.config.ts</w:t>
      </w:r>
      <w:proofErr w:type="spellEnd"/>
      <w:r w:rsidRPr="001B7348">
        <w:rPr>
          <w:rFonts w:ascii="Times New Roman" w:eastAsia="Times New Roman" w:hAnsi="Times New Roman" w:cs="Times New Roman"/>
          <w:color w:val="242729"/>
          <w:sz w:val="28"/>
          <w:szCs w:val="28"/>
        </w:rPr>
        <w:t> file there are mapping to the core </w:t>
      </w:r>
      <w:r w:rsidRPr="00E253E7">
        <w:rPr>
          <w:rFonts w:ascii="Times New Roman" w:eastAsia="Times New Roman" w:hAnsi="Times New Roman" w:cs="Times New Roman"/>
          <w:color w:val="242729"/>
          <w:sz w:val="28"/>
          <w:szCs w:val="28"/>
          <w:bdr w:val="none" w:sz="0" w:space="0" w:color="auto" w:frame="1"/>
          <w:shd w:val="clear" w:color="auto" w:fill="EFF0F1"/>
        </w:rPr>
        <w:t>@angular</w:t>
      </w:r>
      <w:r w:rsidRPr="001B7348">
        <w:rPr>
          <w:rFonts w:ascii="Times New Roman" w:eastAsia="Times New Roman" w:hAnsi="Times New Roman" w:cs="Times New Roman"/>
          <w:color w:val="242729"/>
          <w:sz w:val="28"/>
          <w:szCs w:val="28"/>
        </w:rPr>
        <w:t> modules:</w:t>
      </w:r>
    </w:p>
    <w:p w:rsidR="001B7348" w:rsidRPr="00E253E7" w:rsidRDefault="001B7348" w:rsidP="001B73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70" w:hanging="360"/>
        <w:textAlignment w:val="baseline"/>
        <w:rPr>
          <w:rFonts w:ascii="Times New Roman" w:eastAsia="Times New Roman" w:hAnsi="Times New Roman" w:cs="Times New Roman"/>
          <w:color w:val="303336"/>
          <w:sz w:val="28"/>
          <w:szCs w:val="28"/>
          <w:bdr w:val="none" w:sz="0" w:space="0" w:color="auto" w:frame="1"/>
          <w:shd w:val="clear" w:color="auto" w:fill="EFF0F1"/>
        </w:rPr>
      </w:pPr>
      <w:proofErr w:type="gramStart"/>
      <w:r w:rsidRPr="00E253E7">
        <w:rPr>
          <w:rFonts w:ascii="Times New Roman" w:eastAsia="Times New Roman" w:hAnsi="Times New Roman" w:cs="Times New Roman"/>
          <w:color w:val="303336"/>
          <w:sz w:val="28"/>
          <w:szCs w:val="28"/>
          <w:bdr w:val="none" w:sz="0" w:space="0" w:color="auto" w:frame="1"/>
          <w:shd w:val="clear" w:color="auto" w:fill="EFF0F1"/>
        </w:rPr>
        <w:t>map</w:t>
      </w:r>
      <w:proofErr w:type="gramEnd"/>
      <w:r w:rsidRPr="00E253E7">
        <w:rPr>
          <w:rFonts w:ascii="Times New Roman" w:eastAsia="Times New Roman" w:hAnsi="Times New Roman" w:cs="Times New Roman"/>
          <w:color w:val="303336"/>
          <w:sz w:val="28"/>
          <w:szCs w:val="28"/>
          <w:bdr w:val="none" w:sz="0" w:space="0" w:color="auto" w:frame="1"/>
          <w:shd w:val="clear" w:color="auto" w:fill="EFF0F1"/>
        </w:rPr>
        <w:t>: {</w:t>
      </w:r>
    </w:p>
    <w:p w:rsidR="001B7348" w:rsidRPr="00E253E7" w:rsidRDefault="001B7348" w:rsidP="001B73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70" w:hanging="360"/>
        <w:textAlignment w:val="baseline"/>
        <w:rPr>
          <w:rFonts w:ascii="Times New Roman" w:eastAsia="Times New Roman" w:hAnsi="Times New Roman" w:cs="Times New Roman"/>
          <w:color w:val="303336"/>
          <w:sz w:val="28"/>
          <w:szCs w:val="28"/>
          <w:bdr w:val="none" w:sz="0" w:space="0" w:color="auto" w:frame="1"/>
          <w:shd w:val="clear" w:color="auto" w:fill="EFF0F1"/>
        </w:rPr>
      </w:pPr>
      <w:r w:rsidRPr="00E253E7">
        <w:rPr>
          <w:rFonts w:ascii="Times New Roman" w:eastAsia="Times New Roman" w:hAnsi="Times New Roman" w:cs="Times New Roman"/>
          <w:color w:val="303336"/>
          <w:sz w:val="28"/>
          <w:szCs w:val="28"/>
          <w:bdr w:val="none" w:sz="0" w:space="0" w:color="auto" w:frame="1"/>
          <w:shd w:val="clear" w:color="auto" w:fill="EFF0F1"/>
        </w:rPr>
        <w:t xml:space="preserve">  ...</w:t>
      </w:r>
    </w:p>
    <w:p w:rsidR="001B7348" w:rsidRPr="00E253E7" w:rsidRDefault="001B7348" w:rsidP="001B73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70" w:hanging="360"/>
        <w:textAlignment w:val="baseline"/>
        <w:rPr>
          <w:rFonts w:ascii="Times New Roman" w:eastAsia="Times New Roman" w:hAnsi="Times New Roman" w:cs="Times New Roman"/>
          <w:color w:val="303336"/>
          <w:sz w:val="28"/>
          <w:szCs w:val="28"/>
          <w:bdr w:val="none" w:sz="0" w:space="0" w:color="auto" w:frame="1"/>
          <w:shd w:val="clear" w:color="auto" w:fill="EFF0F1"/>
        </w:rPr>
      </w:pPr>
      <w:r w:rsidRPr="00E253E7">
        <w:rPr>
          <w:rFonts w:ascii="Times New Roman" w:eastAsia="Times New Roman" w:hAnsi="Times New Roman" w:cs="Times New Roman"/>
          <w:color w:val="303336"/>
          <w:sz w:val="28"/>
          <w:szCs w:val="28"/>
          <w:bdr w:val="none" w:sz="0" w:space="0" w:color="auto" w:frame="1"/>
          <w:shd w:val="clear" w:color="auto" w:fill="EFF0F1"/>
        </w:rPr>
        <w:t xml:space="preserve">  </w:t>
      </w:r>
      <w:r w:rsidRPr="00E253E7">
        <w:rPr>
          <w:rFonts w:ascii="Times New Roman" w:eastAsia="Times New Roman" w:hAnsi="Times New Roman" w:cs="Times New Roman"/>
          <w:color w:val="858C93"/>
          <w:sz w:val="28"/>
          <w:szCs w:val="28"/>
          <w:bdr w:val="none" w:sz="0" w:space="0" w:color="auto" w:frame="1"/>
          <w:shd w:val="clear" w:color="auto" w:fill="EFF0F1"/>
        </w:rPr>
        <w:t>// angular bundles</w:t>
      </w:r>
    </w:p>
    <w:p w:rsidR="001B7348" w:rsidRPr="00E253E7" w:rsidRDefault="001B7348" w:rsidP="001B73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70" w:hanging="360"/>
        <w:textAlignment w:val="baseline"/>
        <w:rPr>
          <w:rFonts w:ascii="Times New Roman" w:eastAsia="Times New Roman" w:hAnsi="Times New Roman" w:cs="Times New Roman"/>
          <w:color w:val="303336"/>
          <w:sz w:val="28"/>
          <w:szCs w:val="28"/>
          <w:bdr w:val="none" w:sz="0" w:space="0" w:color="auto" w:frame="1"/>
          <w:shd w:val="clear" w:color="auto" w:fill="EFF0F1"/>
        </w:rPr>
      </w:pPr>
      <w:r w:rsidRPr="00E253E7">
        <w:rPr>
          <w:rFonts w:ascii="Times New Roman" w:eastAsia="Times New Roman" w:hAnsi="Times New Roman" w:cs="Times New Roman"/>
          <w:color w:val="303336"/>
          <w:sz w:val="28"/>
          <w:szCs w:val="28"/>
          <w:bdr w:val="none" w:sz="0" w:space="0" w:color="auto" w:frame="1"/>
          <w:shd w:val="clear" w:color="auto" w:fill="EFF0F1"/>
        </w:rPr>
        <w:t xml:space="preserve">  </w:t>
      </w:r>
      <w:r w:rsidRPr="00E253E7">
        <w:rPr>
          <w:rFonts w:ascii="Times New Roman" w:eastAsia="Times New Roman" w:hAnsi="Times New Roman" w:cs="Times New Roman"/>
          <w:color w:val="7D2727"/>
          <w:sz w:val="28"/>
          <w:szCs w:val="28"/>
          <w:bdr w:val="none" w:sz="0" w:space="0" w:color="auto" w:frame="1"/>
          <w:shd w:val="clear" w:color="auto" w:fill="EFF0F1"/>
        </w:rPr>
        <w:t>'@angular/core'</w:t>
      </w:r>
      <w:r w:rsidRPr="00E253E7">
        <w:rPr>
          <w:rFonts w:ascii="Times New Roman" w:eastAsia="Times New Roman" w:hAnsi="Times New Roman" w:cs="Times New Roman"/>
          <w:color w:val="303336"/>
          <w:sz w:val="28"/>
          <w:szCs w:val="28"/>
          <w:bdr w:val="none" w:sz="0" w:space="0" w:color="auto" w:frame="1"/>
          <w:shd w:val="clear" w:color="auto" w:fill="EFF0F1"/>
        </w:rPr>
        <w:t xml:space="preserve">: </w:t>
      </w:r>
      <w:r w:rsidRPr="00E253E7">
        <w:rPr>
          <w:rFonts w:ascii="Times New Roman" w:eastAsia="Times New Roman" w:hAnsi="Times New Roman" w:cs="Times New Roman"/>
          <w:color w:val="7D2727"/>
          <w:sz w:val="28"/>
          <w:szCs w:val="28"/>
          <w:bdr w:val="none" w:sz="0" w:space="0" w:color="auto" w:frame="1"/>
          <w:shd w:val="clear" w:color="auto" w:fill="EFF0F1"/>
        </w:rPr>
        <w:t>'</w:t>
      </w:r>
      <w:proofErr w:type="spellStart"/>
      <w:r w:rsidRPr="00E253E7">
        <w:rPr>
          <w:rFonts w:ascii="Times New Roman" w:eastAsia="Times New Roman" w:hAnsi="Times New Roman" w:cs="Times New Roman"/>
          <w:color w:val="7D2727"/>
          <w:sz w:val="28"/>
          <w:szCs w:val="28"/>
          <w:bdr w:val="none" w:sz="0" w:space="0" w:color="auto" w:frame="1"/>
          <w:shd w:val="clear" w:color="auto" w:fill="EFF0F1"/>
        </w:rPr>
        <w:t>npm</w:t>
      </w:r>
      <w:proofErr w:type="spellEnd"/>
      <w:proofErr w:type="gramStart"/>
      <w:r w:rsidRPr="00E253E7">
        <w:rPr>
          <w:rFonts w:ascii="Times New Roman" w:eastAsia="Times New Roman" w:hAnsi="Times New Roman" w:cs="Times New Roman"/>
          <w:color w:val="7D2727"/>
          <w:sz w:val="28"/>
          <w:szCs w:val="28"/>
          <w:bdr w:val="none" w:sz="0" w:space="0" w:color="auto" w:frame="1"/>
          <w:shd w:val="clear" w:color="auto" w:fill="EFF0F1"/>
        </w:rPr>
        <w:t>:@angular</w:t>
      </w:r>
      <w:proofErr w:type="gramEnd"/>
      <w:r w:rsidRPr="00E253E7">
        <w:rPr>
          <w:rFonts w:ascii="Times New Roman" w:eastAsia="Times New Roman" w:hAnsi="Times New Roman" w:cs="Times New Roman"/>
          <w:color w:val="7D2727"/>
          <w:sz w:val="28"/>
          <w:szCs w:val="28"/>
          <w:bdr w:val="none" w:sz="0" w:space="0" w:color="auto" w:frame="1"/>
          <w:shd w:val="clear" w:color="auto" w:fill="EFF0F1"/>
        </w:rPr>
        <w:t>/core/bundles/core.umd.js'</w:t>
      </w:r>
      <w:r w:rsidRPr="00E253E7">
        <w:rPr>
          <w:rFonts w:ascii="Times New Roman" w:eastAsia="Times New Roman" w:hAnsi="Times New Roman" w:cs="Times New Roman"/>
          <w:color w:val="303336"/>
          <w:sz w:val="28"/>
          <w:szCs w:val="28"/>
          <w:bdr w:val="none" w:sz="0" w:space="0" w:color="auto" w:frame="1"/>
          <w:shd w:val="clear" w:color="auto" w:fill="EFF0F1"/>
        </w:rPr>
        <w:t>,</w:t>
      </w:r>
    </w:p>
    <w:p w:rsidR="001B7348" w:rsidRPr="001B7348" w:rsidRDefault="001B7348" w:rsidP="001B73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70" w:hanging="360"/>
        <w:textAlignment w:val="baseline"/>
        <w:rPr>
          <w:rFonts w:ascii="Times New Roman" w:eastAsia="Times New Roman" w:hAnsi="Times New Roman" w:cs="Times New Roman"/>
          <w:color w:val="393318"/>
          <w:sz w:val="28"/>
          <w:szCs w:val="28"/>
        </w:rPr>
      </w:pPr>
      <w:r w:rsidRPr="00E253E7">
        <w:rPr>
          <w:rFonts w:ascii="Times New Roman" w:eastAsia="Times New Roman" w:hAnsi="Times New Roman" w:cs="Times New Roman"/>
          <w:color w:val="303336"/>
          <w:sz w:val="28"/>
          <w:szCs w:val="28"/>
          <w:bdr w:val="none" w:sz="0" w:space="0" w:color="auto" w:frame="1"/>
          <w:shd w:val="clear" w:color="auto" w:fill="EFF0F1"/>
        </w:rPr>
        <w:t xml:space="preserve">  </w:t>
      </w:r>
      <w:r w:rsidRPr="00E253E7">
        <w:rPr>
          <w:rFonts w:ascii="Times New Roman" w:eastAsia="Times New Roman" w:hAnsi="Times New Roman" w:cs="Times New Roman"/>
          <w:color w:val="7D2727"/>
          <w:sz w:val="28"/>
          <w:szCs w:val="28"/>
          <w:bdr w:val="none" w:sz="0" w:space="0" w:color="auto" w:frame="1"/>
          <w:shd w:val="clear" w:color="auto" w:fill="EFF0F1"/>
        </w:rPr>
        <w:t>'@angular/common'</w:t>
      </w:r>
      <w:r w:rsidRPr="00E253E7">
        <w:rPr>
          <w:rFonts w:ascii="Times New Roman" w:eastAsia="Times New Roman" w:hAnsi="Times New Roman" w:cs="Times New Roman"/>
          <w:color w:val="303336"/>
          <w:sz w:val="28"/>
          <w:szCs w:val="28"/>
          <w:bdr w:val="none" w:sz="0" w:space="0" w:color="auto" w:frame="1"/>
          <w:shd w:val="clear" w:color="auto" w:fill="EFF0F1"/>
        </w:rPr>
        <w:t xml:space="preserve">: </w:t>
      </w:r>
      <w:r w:rsidRPr="00E253E7">
        <w:rPr>
          <w:rFonts w:ascii="Times New Roman" w:eastAsia="Times New Roman" w:hAnsi="Times New Roman" w:cs="Times New Roman"/>
          <w:color w:val="7D2727"/>
          <w:sz w:val="28"/>
          <w:szCs w:val="28"/>
          <w:bdr w:val="none" w:sz="0" w:space="0" w:color="auto" w:frame="1"/>
          <w:shd w:val="clear" w:color="auto" w:fill="EFF0F1"/>
        </w:rPr>
        <w:t>'</w:t>
      </w:r>
      <w:proofErr w:type="spellStart"/>
      <w:r w:rsidRPr="00E253E7">
        <w:rPr>
          <w:rFonts w:ascii="Times New Roman" w:eastAsia="Times New Roman" w:hAnsi="Times New Roman" w:cs="Times New Roman"/>
          <w:color w:val="7D2727"/>
          <w:sz w:val="28"/>
          <w:szCs w:val="28"/>
          <w:bdr w:val="none" w:sz="0" w:space="0" w:color="auto" w:frame="1"/>
          <w:shd w:val="clear" w:color="auto" w:fill="EFF0F1"/>
        </w:rPr>
        <w:t>npm</w:t>
      </w:r>
      <w:proofErr w:type="spellEnd"/>
      <w:proofErr w:type="gramStart"/>
      <w:r w:rsidRPr="00E253E7">
        <w:rPr>
          <w:rFonts w:ascii="Times New Roman" w:eastAsia="Times New Roman" w:hAnsi="Times New Roman" w:cs="Times New Roman"/>
          <w:color w:val="7D2727"/>
          <w:sz w:val="28"/>
          <w:szCs w:val="28"/>
          <w:bdr w:val="none" w:sz="0" w:space="0" w:color="auto" w:frame="1"/>
          <w:shd w:val="clear" w:color="auto" w:fill="EFF0F1"/>
        </w:rPr>
        <w:t>:@angular</w:t>
      </w:r>
      <w:proofErr w:type="gramEnd"/>
      <w:r w:rsidRPr="00E253E7">
        <w:rPr>
          <w:rFonts w:ascii="Times New Roman" w:eastAsia="Times New Roman" w:hAnsi="Times New Roman" w:cs="Times New Roman"/>
          <w:color w:val="7D2727"/>
          <w:sz w:val="28"/>
          <w:szCs w:val="28"/>
          <w:bdr w:val="none" w:sz="0" w:space="0" w:color="auto" w:frame="1"/>
          <w:shd w:val="clear" w:color="auto" w:fill="EFF0F1"/>
        </w:rPr>
        <w:t>/common/bundles/common.umd.js'</w:t>
      </w:r>
      <w:r w:rsidRPr="00E253E7">
        <w:rPr>
          <w:rFonts w:ascii="Times New Roman" w:eastAsia="Times New Roman" w:hAnsi="Times New Roman" w:cs="Times New Roman"/>
          <w:color w:val="303336"/>
          <w:sz w:val="28"/>
          <w:szCs w:val="28"/>
          <w:bdr w:val="none" w:sz="0" w:space="0" w:color="auto" w:frame="1"/>
          <w:shd w:val="clear" w:color="auto" w:fill="EFF0F1"/>
        </w:rPr>
        <w:t>,</w:t>
      </w:r>
    </w:p>
    <w:p w:rsidR="001B7348" w:rsidRPr="001B7348" w:rsidRDefault="001B7348" w:rsidP="001B7348">
      <w:pPr>
        <w:shd w:val="clear" w:color="auto" w:fill="FFFFFF"/>
        <w:spacing w:after="0" w:line="240" w:lineRule="auto"/>
        <w:ind w:left="-360" w:right="-270" w:hanging="360"/>
        <w:textAlignment w:val="baseline"/>
        <w:rPr>
          <w:rFonts w:ascii="Times New Roman" w:eastAsia="Times New Roman" w:hAnsi="Times New Roman" w:cs="Times New Roman"/>
          <w:color w:val="242729"/>
          <w:sz w:val="28"/>
          <w:szCs w:val="28"/>
        </w:rPr>
      </w:pPr>
      <w:r w:rsidRPr="001B7348">
        <w:rPr>
          <w:rFonts w:ascii="Times New Roman" w:eastAsia="Times New Roman" w:hAnsi="Times New Roman" w:cs="Times New Roman"/>
          <w:color w:val="242729"/>
          <w:sz w:val="28"/>
          <w:szCs w:val="28"/>
        </w:rPr>
        <w:t>The first thing to understand here is that these are </w:t>
      </w:r>
      <w:r w:rsidRPr="00E253E7">
        <w:rPr>
          <w:rFonts w:ascii="Times New Roman" w:eastAsia="Times New Roman" w:hAnsi="Times New Roman" w:cs="Times New Roman"/>
          <w:i/>
          <w:iCs/>
          <w:color w:val="242729"/>
          <w:sz w:val="28"/>
          <w:szCs w:val="28"/>
          <w:bdr w:val="none" w:sz="0" w:space="0" w:color="auto" w:frame="1"/>
        </w:rPr>
        <w:t>mappings</w:t>
      </w:r>
      <w:r w:rsidRPr="001B7348">
        <w:rPr>
          <w:rFonts w:ascii="Times New Roman" w:eastAsia="Times New Roman" w:hAnsi="Times New Roman" w:cs="Times New Roman"/>
          <w:color w:val="242729"/>
          <w:sz w:val="28"/>
          <w:szCs w:val="28"/>
        </w:rPr>
        <w:t>, not dependencies. It means that if none of your files import </w:t>
      </w:r>
      <w:r w:rsidRPr="00E253E7">
        <w:rPr>
          <w:rFonts w:ascii="Times New Roman" w:eastAsia="Times New Roman" w:hAnsi="Times New Roman" w:cs="Times New Roman"/>
          <w:color w:val="242729"/>
          <w:sz w:val="28"/>
          <w:szCs w:val="28"/>
          <w:bdr w:val="none" w:sz="0" w:space="0" w:color="auto" w:frame="1"/>
          <w:shd w:val="clear" w:color="auto" w:fill="EFF0F1"/>
        </w:rPr>
        <w:t>@angular/core</w:t>
      </w:r>
      <w:r w:rsidRPr="001B7348">
        <w:rPr>
          <w:rFonts w:ascii="Times New Roman" w:eastAsia="Times New Roman" w:hAnsi="Times New Roman" w:cs="Times New Roman"/>
          <w:color w:val="242729"/>
          <w:sz w:val="28"/>
          <w:szCs w:val="28"/>
        </w:rPr>
        <w:t>, it will not be loaded to a browser. However, you may see that this particular module is imported inside </w:t>
      </w:r>
      <w:r w:rsidRPr="00E253E7">
        <w:rPr>
          <w:rFonts w:ascii="Times New Roman" w:eastAsia="Times New Roman" w:hAnsi="Times New Roman" w:cs="Times New Roman"/>
          <w:color w:val="242729"/>
          <w:sz w:val="28"/>
          <w:szCs w:val="28"/>
          <w:bdr w:val="none" w:sz="0" w:space="0" w:color="auto" w:frame="1"/>
          <w:shd w:val="clear" w:color="auto" w:fill="EFF0F1"/>
        </w:rPr>
        <w:t>app/</w:t>
      </w:r>
      <w:proofErr w:type="spellStart"/>
      <w:r w:rsidRPr="00E253E7">
        <w:rPr>
          <w:rFonts w:ascii="Times New Roman" w:eastAsia="Times New Roman" w:hAnsi="Times New Roman" w:cs="Times New Roman"/>
          <w:color w:val="242729"/>
          <w:sz w:val="28"/>
          <w:szCs w:val="28"/>
          <w:bdr w:val="none" w:sz="0" w:space="0" w:color="auto" w:frame="1"/>
          <w:shd w:val="clear" w:color="auto" w:fill="EFF0F1"/>
        </w:rPr>
        <w:t>app.module.ts</w:t>
      </w:r>
      <w:proofErr w:type="spellEnd"/>
      <w:r w:rsidRPr="001B7348">
        <w:rPr>
          <w:rFonts w:ascii="Times New Roman" w:eastAsia="Times New Roman" w:hAnsi="Times New Roman" w:cs="Times New Roman"/>
          <w:color w:val="242729"/>
          <w:sz w:val="28"/>
          <w:szCs w:val="28"/>
        </w:rPr>
        <w:t>:</w:t>
      </w:r>
    </w:p>
    <w:p w:rsidR="001B7348" w:rsidRPr="001B7348" w:rsidRDefault="001B7348" w:rsidP="001B73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70" w:hanging="360"/>
        <w:textAlignment w:val="baseline"/>
        <w:rPr>
          <w:rFonts w:ascii="Times New Roman" w:eastAsia="Times New Roman" w:hAnsi="Times New Roman" w:cs="Times New Roman"/>
          <w:color w:val="393318"/>
          <w:sz w:val="28"/>
          <w:szCs w:val="28"/>
        </w:rPr>
      </w:pPr>
      <w:proofErr w:type="gramStart"/>
      <w:r w:rsidRPr="00E253E7">
        <w:rPr>
          <w:rFonts w:ascii="Times New Roman" w:eastAsia="Times New Roman" w:hAnsi="Times New Roman" w:cs="Times New Roman"/>
          <w:color w:val="101094"/>
          <w:sz w:val="28"/>
          <w:szCs w:val="28"/>
          <w:bdr w:val="none" w:sz="0" w:space="0" w:color="auto" w:frame="1"/>
          <w:shd w:val="clear" w:color="auto" w:fill="EFF0F1"/>
        </w:rPr>
        <w:t>import</w:t>
      </w:r>
      <w:proofErr w:type="gramEnd"/>
      <w:r w:rsidRPr="00E253E7">
        <w:rPr>
          <w:rFonts w:ascii="Times New Roman" w:eastAsia="Times New Roman" w:hAnsi="Times New Roman" w:cs="Times New Roman"/>
          <w:color w:val="303336"/>
          <w:sz w:val="28"/>
          <w:szCs w:val="28"/>
          <w:bdr w:val="none" w:sz="0" w:space="0" w:color="auto" w:frame="1"/>
          <w:shd w:val="clear" w:color="auto" w:fill="EFF0F1"/>
        </w:rPr>
        <w:t xml:space="preserve"> { </w:t>
      </w:r>
      <w:proofErr w:type="spellStart"/>
      <w:r w:rsidRPr="00E253E7">
        <w:rPr>
          <w:rFonts w:ascii="Times New Roman" w:eastAsia="Times New Roman" w:hAnsi="Times New Roman" w:cs="Times New Roman"/>
          <w:color w:val="2B91AF"/>
          <w:sz w:val="28"/>
          <w:szCs w:val="28"/>
          <w:bdr w:val="none" w:sz="0" w:space="0" w:color="auto" w:frame="1"/>
          <w:shd w:val="clear" w:color="auto" w:fill="EFF0F1"/>
        </w:rPr>
        <w:t>NgModule</w:t>
      </w:r>
      <w:proofErr w:type="spellEnd"/>
      <w:r w:rsidRPr="00E253E7">
        <w:rPr>
          <w:rFonts w:ascii="Times New Roman" w:eastAsia="Times New Roman" w:hAnsi="Times New Roman" w:cs="Times New Roman"/>
          <w:color w:val="303336"/>
          <w:sz w:val="28"/>
          <w:szCs w:val="28"/>
          <w:bdr w:val="none" w:sz="0" w:space="0" w:color="auto" w:frame="1"/>
          <w:shd w:val="clear" w:color="auto" w:fill="EFF0F1"/>
        </w:rPr>
        <w:t xml:space="preserve"> }      </w:t>
      </w:r>
      <w:r w:rsidRPr="00E253E7">
        <w:rPr>
          <w:rFonts w:ascii="Times New Roman" w:eastAsia="Times New Roman" w:hAnsi="Times New Roman" w:cs="Times New Roman"/>
          <w:color w:val="101094"/>
          <w:sz w:val="28"/>
          <w:szCs w:val="28"/>
          <w:bdr w:val="none" w:sz="0" w:space="0" w:color="auto" w:frame="1"/>
          <w:shd w:val="clear" w:color="auto" w:fill="EFF0F1"/>
        </w:rPr>
        <w:t>from</w:t>
      </w:r>
      <w:r w:rsidRPr="00E253E7">
        <w:rPr>
          <w:rFonts w:ascii="Times New Roman" w:eastAsia="Times New Roman" w:hAnsi="Times New Roman" w:cs="Times New Roman"/>
          <w:color w:val="303336"/>
          <w:sz w:val="28"/>
          <w:szCs w:val="28"/>
          <w:bdr w:val="none" w:sz="0" w:space="0" w:color="auto" w:frame="1"/>
          <w:shd w:val="clear" w:color="auto" w:fill="EFF0F1"/>
        </w:rPr>
        <w:t xml:space="preserve"> </w:t>
      </w:r>
      <w:r w:rsidRPr="00E253E7">
        <w:rPr>
          <w:rFonts w:ascii="Times New Roman" w:eastAsia="Times New Roman" w:hAnsi="Times New Roman" w:cs="Times New Roman"/>
          <w:color w:val="7D2727"/>
          <w:sz w:val="28"/>
          <w:szCs w:val="28"/>
          <w:bdr w:val="none" w:sz="0" w:space="0" w:color="auto" w:frame="1"/>
          <w:shd w:val="clear" w:color="auto" w:fill="EFF0F1"/>
        </w:rPr>
        <w:t>'@angular/core'</w:t>
      </w:r>
      <w:r w:rsidRPr="00E253E7">
        <w:rPr>
          <w:rFonts w:ascii="Times New Roman" w:eastAsia="Times New Roman" w:hAnsi="Times New Roman" w:cs="Times New Roman"/>
          <w:color w:val="303336"/>
          <w:sz w:val="28"/>
          <w:szCs w:val="28"/>
          <w:bdr w:val="none" w:sz="0" w:space="0" w:color="auto" w:frame="1"/>
          <w:shd w:val="clear" w:color="auto" w:fill="EFF0F1"/>
        </w:rPr>
        <w:t>;</w:t>
      </w:r>
    </w:p>
    <w:p w:rsidR="001B7348" w:rsidRPr="001B7348" w:rsidRDefault="001B7348" w:rsidP="001B7348">
      <w:pPr>
        <w:shd w:val="clear" w:color="auto" w:fill="FFFFFF"/>
        <w:spacing w:after="0" w:line="240" w:lineRule="auto"/>
        <w:ind w:left="-360" w:right="-270" w:hanging="360"/>
        <w:textAlignment w:val="baseline"/>
        <w:rPr>
          <w:rFonts w:ascii="Times New Roman" w:eastAsia="Times New Roman" w:hAnsi="Times New Roman" w:cs="Times New Roman"/>
          <w:color w:val="242729"/>
          <w:sz w:val="28"/>
          <w:szCs w:val="28"/>
        </w:rPr>
      </w:pPr>
      <w:r w:rsidRPr="001B7348">
        <w:rPr>
          <w:rFonts w:ascii="Times New Roman" w:eastAsia="Times New Roman" w:hAnsi="Times New Roman" w:cs="Times New Roman"/>
          <w:color w:val="242729"/>
          <w:sz w:val="28"/>
          <w:szCs w:val="28"/>
        </w:rPr>
        <w:t>Now, why the mappings are there. Suppose </w:t>
      </w:r>
      <w:proofErr w:type="spellStart"/>
      <w:r w:rsidRPr="00E253E7">
        <w:rPr>
          <w:rFonts w:ascii="Times New Roman" w:eastAsia="Times New Roman" w:hAnsi="Times New Roman" w:cs="Times New Roman"/>
          <w:color w:val="242729"/>
          <w:sz w:val="28"/>
          <w:szCs w:val="28"/>
          <w:bdr w:val="none" w:sz="0" w:space="0" w:color="auto" w:frame="1"/>
          <w:shd w:val="clear" w:color="auto" w:fill="EFF0F1"/>
        </w:rPr>
        <w:t>systemjs</w:t>
      </w:r>
      <w:proofErr w:type="spellEnd"/>
      <w:r w:rsidRPr="001B7348">
        <w:rPr>
          <w:rFonts w:ascii="Times New Roman" w:eastAsia="Times New Roman" w:hAnsi="Times New Roman" w:cs="Times New Roman"/>
          <w:color w:val="242729"/>
          <w:sz w:val="28"/>
          <w:szCs w:val="28"/>
        </w:rPr>
        <w:t> loaded your </w:t>
      </w:r>
      <w:r w:rsidRPr="00E253E7">
        <w:rPr>
          <w:rFonts w:ascii="Times New Roman" w:eastAsia="Times New Roman" w:hAnsi="Times New Roman" w:cs="Times New Roman"/>
          <w:color w:val="242729"/>
          <w:sz w:val="28"/>
          <w:szCs w:val="28"/>
          <w:bdr w:val="none" w:sz="0" w:space="0" w:color="auto" w:frame="1"/>
          <w:shd w:val="clear" w:color="auto" w:fill="EFF0F1"/>
        </w:rPr>
        <w:t>app/app.module.js</w:t>
      </w:r>
      <w:r w:rsidRPr="001B7348">
        <w:rPr>
          <w:rFonts w:ascii="Times New Roman" w:eastAsia="Times New Roman" w:hAnsi="Times New Roman" w:cs="Times New Roman"/>
          <w:color w:val="242729"/>
          <w:sz w:val="28"/>
          <w:szCs w:val="28"/>
        </w:rPr>
        <w:t> into the browser. It parses its content and finds the following:</w:t>
      </w:r>
    </w:p>
    <w:p w:rsidR="001B7348" w:rsidRPr="001B7348" w:rsidRDefault="001B7348" w:rsidP="001B73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70" w:hanging="360"/>
        <w:textAlignment w:val="baseline"/>
        <w:rPr>
          <w:rFonts w:ascii="Times New Roman" w:eastAsia="Times New Roman" w:hAnsi="Times New Roman" w:cs="Times New Roman"/>
          <w:color w:val="393318"/>
          <w:sz w:val="28"/>
          <w:szCs w:val="28"/>
        </w:rPr>
      </w:pPr>
      <w:proofErr w:type="spellStart"/>
      <w:proofErr w:type="gramStart"/>
      <w:r w:rsidRPr="00E253E7">
        <w:rPr>
          <w:rFonts w:ascii="Times New Roman" w:eastAsia="Times New Roman" w:hAnsi="Times New Roman" w:cs="Times New Roman"/>
          <w:color w:val="101094"/>
          <w:sz w:val="28"/>
          <w:szCs w:val="28"/>
          <w:bdr w:val="none" w:sz="0" w:space="0" w:color="auto" w:frame="1"/>
          <w:shd w:val="clear" w:color="auto" w:fill="EFF0F1"/>
        </w:rPr>
        <w:t>var</w:t>
      </w:r>
      <w:proofErr w:type="spellEnd"/>
      <w:proofErr w:type="gramEnd"/>
      <w:r w:rsidRPr="00E253E7">
        <w:rPr>
          <w:rFonts w:ascii="Times New Roman" w:eastAsia="Times New Roman" w:hAnsi="Times New Roman" w:cs="Times New Roman"/>
          <w:color w:val="303336"/>
          <w:sz w:val="28"/>
          <w:szCs w:val="28"/>
          <w:bdr w:val="none" w:sz="0" w:space="0" w:color="auto" w:frame="1"/>
          <w:shd w:val="clear" w:color="auto" w:fill="EFF0F1"/>
        </w:rPr>
        <w:t xml:space="preserve"> core_1 = </w:t>
      </w:r>
      <w:r w:rsidRPr="00E253E7">
        <w:rPr>
          <w:rFonts w:ascii="Times New Roman" w:eastAsia="Times New Roman" w:hAnsi="Times New Roman" w:cs="Times New Roman"/>
          <w:color w:val="101094"/>
          <w:sz w:val="28"/>
          <w:szCs w:val="28"/>
          <w:bdr w:val="none" w:sz="0" w:space="0" w:color="auto" w:frame="1"/>
          <w:shd w:val="clear" w:color="auto" w:fill="EFF0F1"/>
        </w:rPr>
        <w:t>require</w:t>
      </w:r>
      <w:r w:rsidRPr="00E253E7">
        <w:rPr>
          <w:rFonts w:ascii="Times New Roman" w:eastAsia="Times New Roman" w:hAnsi="Times New Roman" w:cs="Times New Roman"/>
          <w:color w:val="303336"/>
          <w:sz w:val="28"/>
          <w:szCs w:val="28"/>
          <w:bdr w:val="none" w:sz="0" w:space="0" w:color="auto" w:frame="1"/>
          <w:shd w:val="clear" w:color="auto" w:fill="EFF0F1"/>
        </w:rPr>
        <w:t>(</w:t>
      </w:r>
      <w:r w:rsidRPr="00E253E7">
        <w:rPr>
          <w:rFonts w:ascii="Times New Roman" w:eastAsia="Times New Roman" w:hAnsi="Times New Roman" w:cs="Times New Roman"/>
          <w:color w:val="7D2727"/>
          <w:sz w:val="28"/>
          <w:szCs w:val="28"/>
          <w:bdr w:val="none" w:sz="0" w:space="0" w:color="auto" w:frame="1"/>
          <w:shd w:val="clear" w:color="auto" w:fill="EFF0F1"/>
        </w:rPr>
        <w:t>'@angular/core'</w:t>
      </w:r>
      <w:r w:rsidRPr="00E253E7">
        <w:rPr>
          <w:rFonts w:ascii="Times New Roman" w:eastAsia="Times New Roman" w:hAnsi="Times New Roman" w:cs="Times New Roman"/>
          <w:color w:val="303336"/>
          <w:sz w:val="28"/>
          <w:szCs w:val="28"/>
          <w:bdr w:val="none" w:sz="0" w:space="0" w:color="auto" w:frame="1"/>
          <w:shd w:val="clear" w:color="auto" w:fill="EFF0F1"/>
        </w:rPr>
        <w:t>);</w:t>
      </w:r>
    </w:p>
    <w:p w:rsidR="001B7348" w:rsidRPr="001B7348" w:rsidRDefault="001B7348" w:rsidP="001B7348">
      <w:pPr>
        <w:shd w:val="clear" w:color="auto" w:fill="FFFFFF"/>
        <w:spacing w:after="0" w:line="240" w:lineRule="auto"/>
        <w:ind w:left="-360" w:right="-270" w:hanging="360"/>
        <w:textAlignment w:val="baseline"/>
        <w:rPr>
          <w:rFonts w:ascii="Times New Roman" w:eastAsia="Times New Roman" w:hAnsi="Times New Roman" w:cs="Times New Roman"/>
          <w:color w:val="242729"/>
          <w:sz w:val="28"/>
          <w:szCs w:val="28"/>
        </w:rPr>
      </w:pPr>
      <w:r w:rsidRPr="001B7348">
        <w:rPr>
          <w:rFonts w:ascii="Times New Roman" w:eastAsia="Times New Roman" w:hAnsi="Times New Roman" w:cs="Times New Roman"/>
          <w:color w:val="242729"/>
          <w:sz w:val="28"/>
          <w:szCs w:val="28"/>
        </w:rPr>
        <w:t>Now </w:t>
      </w:r>
      <w:proofErr w:type="spellStart"/>
      <w:r w:rsidRPr="00E253E7">
        <w:rPr>
          <w:rFonts w:ascii="Times New Roman" w:eastAsia="Times New Roman" w:hAnsi="Times New Roman" w:cs="Times New Roman"/>
          <w:color w:val="242729"/>
          <w:sz w:val="28"/>
          <w:szCs w:val="28"/>
          <w:bdr w:val="none" w:sz="0" w:space="0" w:color="auto" w:frame="1"/>
          <w:shd w:val="clear" w:color="auto" w:fill="EFF0F1"/>
        </w:rPr>
        <w:t>systemjs</w:t>
      </w:r>
      <w:proofErr w:type="spellEnd"/>
      <w:r w:rsidRPr="001B7348">
        <w:rPr>
          <w:rFonts w:ascii="Times New Roman" w:eastAsia="Times New Roman" w:hAnsi="Times New Roman" w:cs="Times New Roman"/>
          <w:color w:val="242729"/>
          <w:sz w:val="28"/>
          <w:szCs w:val="28"/>
        </w:rPr>
        <w:t> understands that it needs to resolve and load </w:t>
      </w:r>
      <w:r w:rsidRPr="00E253E7">
        <w:rPr>
          <w:rFonts w:ascii="Times New Roman" w:eastAsia="Times New Roman" w:hAnsi="Times New Roman" w:cs="Times New Roman"/>
          <w:color w:val="242729"/>
          <w:sz w:val="28"/>
          <w:szCs w:val="28"/>
          <w:bdr w:val="none" w:sz="0" w:space="0" w:color="auto" w:frame="1"/>
          <w:shd w:val="clear" w:color="auto" w:fill="EFF0F1"/>
        </w:rPr>
        <w:t>@angular/core</w:t>
      </w:r>
      <w:r w:rsidRPr="001B7348">
        <w:rPr>
          <w:rFonts w:ascii="Times New Roman" w:eastAsia="Times New Roman" w:hAnsi="Times New Roman" w:cs="Times New Roman"/>
          <w:color w:val="242729"/>
          <w:sz w:val="28"/>
          <w:szCs w:val="28"/>
        </w:rPr>
        <w:t>. It first goes through the process of checking </w:t>
      </w:r>
      <w:r w:rsidRPr="00E253E7">
        <w:rPr>
          <w:rFonts w:ascii="Times New Roman" w:eastAsia="Times New Roman" w:hAnsi="Times New Roman" w:cs="Times New Roman"/>
          <w:color w:val="242729"/>
          <w:sz w:val="28"/>
          <w:szCs w:val="28"/>
          <w:bdr w:val="none" w:sz="0" w:space="0" w:color="auto" w:frame="1"/>
          <w:shd w:val="clear" w:color="auto" w:fill="EFF0F1"/>
        </w:rPr>
        <w:t>mappings</w:t>
      </w:r>
      <w:r w:rsidRPr="001B7348">
        <w:rPr>
          <w:rFonts w:ascii="Times New Roman" w:eastAsia="Times New Roman" w:hAnsi="Times New Roman" w:cs="Times New Roman"/>
          <w:color w:val="242729"/>
          <w:sz w:val="28"/>
          <w:szCs w:val="28"/>
        </w:rPr>
        <w:t>, as specified in the docs:</w:t>
      </w:r>
    </w:p>
    <w:p w:rsidR="001B7348" w:rsidRPr="001B7348" w:rsidRDefault="001B7348" w:rsidP="001B7348">
      <w:pPr>
        <w:shd w:val="clear" w:color="auto" w:fill="FFF8DC"/>
        <w:spacing w:after="150" w:line="240" w:lineRule="auto"/>
        <w:ind w:left="-360" w:right="-270" w:hanging="360"/>
        <w:textAlignment w:val="baseline"/>
        <w:rPr>
          <w:rFonts w:ascii="Times New Roman" w:eastAsia="Times New Roman" w:hAnsi="Times New Roman" w:cs="Times New Roman"/>
          <w:color w:val="242729"/>
          <w:sz w:val="28"/>
          <w:szCs w:val="28"/>
        </w:rPr>
      </w:pPr>
      <w:r w:rsidRPr="001B7348">
        <w:rPr>
          <w:rFonts w:ascii="Times New Roman" w:eastAsia="Times New Roman" w:hAnsi="Times New Roman" w:cs="Times New Roman"/>
          <w:color w:val="242729"/>
          <w:sz w:val="28"/>
          <w:szCs w:val="28"/>
        </w:rPr>
        <w:t>The map option is similar to paths, but acts very early in the normalization process. It allows you to map a module alias to a location or package.</w:t>
      </w:r>
    </w:p>
    <w:p w:rsidR="001B7348" w:rsidRPr="001B7348" w:rsidRDefault="001B7348" w:rsidP="001B7348">
      <w:pPr>
        <w:shd w:val="clear" w:color="auto" w:fill="FFFFFF"/>
        <w:spacing w:after="0" w:line="240" w:lineRule="auto"/>
        <w:ind w:left="-360" w:right="-270" w:hanging="360"/>
        <w:textAlignment w:val="baseline"/>
        <w:rPr>
          <w:rFonts w:ascii="Times New Roman" w:eastAsia="Times New Roman" w:hAnsi="Times New Roman" w:cs="Times New Roman"/>
          <w:color w:val="242729"/>
          <w:sz w:val="28"/>
          <w:szCs w:val="28"/>
        </w:rPr>
      </w:pPr>
      <w:r w:rsidRPr="001B7348">
        <w:rPr>
          <w:rFonts w:ascii="Times New Roman" w:eastAsia="Times New Roman" w:hAnsi="Times New Roman" w:cs="Times New Roman"/>
          <w:color w:val="242729"/>
          <w:sz w:val="28"/>
          <w:szCs w:val="28"/>
        </w:rPr>
        <w:t>I would call it a resolution by a named module. So, it finds the mapping and substitutes </w:t>
      </w:r>
      <w:r w:rsidRPr="00E253E7">
        <w:rPr>
          <w:rFonts w:ascii="Times New Roman" w:eastAsia="Times New Roman" w:hAnsi="Times New Roman" w:cs="Times New Roman"/>
          <w:color w:val="242729"/>
          <w:sz w:val="28"/>
          <w:szCs w:val="28"/>
          <w:bdr w:val="none" w:sz="0" w:space="0" w:color="auto" w:frame="1"/>
          <w:shd w:val="clear" w:color="auto" w:fill="EFF0F1"/>
        </w:rPr>
        <w:t>@angular/core</w:t>
      </w:r>
      <w:r w:rsidRPr="001B7348">
        <w:rPr>
          <w:rFonts w:ascii="Times New Roman" w:eastAsia="Times New Roman" w:hAnsi="Times New Roman" w:cs="Times New Roman"/>
          <w:color w:val="242729"/>
          <w:sz w:val="28"/>
          <w:szCs w:val="28"/>
        </w:rPr>
        <w:t> with </w:t>
      </w:r>
      <w:proofErr w:type="spellStart"/>
      <w:r w:rsidRPr="00E253E7">
        <w:rPr>
          <w:rFonts w:ascii="Times New Roman" w:eastAsia="Times New Roman" w:hAnsi="Times New Roman" w:cs="Times New Roman"/>
          <w:color w:val="242729"/>
          <w:sz w:val="28"/>
          <w:szCs w:val="28"/>
          <w:bdr w:val="none" w:sz="0" w:space="0" w:color="auto" w:frame="1"/>
          <w:shd w:val="clear" w:color="auto" w:fill="EFF0F1"/>
        </w:rPr>
        <w:t>node_modules</w:t>
      </w:r>
      <w:proofErr w:type="spellEnd"/>
      <w:r w:rsidRPr="00E253E7">
        <w:rPr>
          <w:rFonts w:ascii="Times New Roman" w:eastAsia="Times New Roman" w:hAnsi="Times New Roman" w:cs="Times New Roman"/>
          <w:color w:val="242729"/>
          <w:sz w:val="28"/>
          <w:szCs w:val="28"/>
          <w:bdr w:val="none" w:sz="0" w:space="0" w:color="auto" w:frame="1"/>
          <w:shd w:val="clear" w:color="auto" w:fill="EFF0F1"/>
        </w:rPr>
        <w:t>/@angular/core</w:t>
      </w:r>
      <w:r w:rsidRPr="001B7348">
        <w:rPr>
          <w:rFonts w:ascii="Times New Roman" w:eastAsia="Times New Roman" w:hAnsi="Times New Roman" w:cs="Times New Roman"/>
          <w:color w:val="242729"/>
          <w:sz w:val="28"/>
          <w:szCs w:val="28"/>
        </w:rPr>
        <w:t> and this is where the real files are placed.</w:t>
      </w:r>
    </w:p>
    <w:p w:rsidR="001B7348" w:rsidRPr="001B7348" w:rsidRDefault="001B7348" w:rsidP="001B7348">
      <w:pPr>
        <w:shd w:val="clear" w:color="auto" w:fill="FFFFFF"/>
        <w:spacing w:after="0" w:line="240" w:lineRule="auto"/>
        <w:ind w:left="-360" w:right="-270" w:hanging="360"/>
        <w:textAlignment w:val="baseline"/>
        <w:rPr>
          <w:rFonts w:ascii="Times New Roman" w:eastAsia="Times New Roman" w:hAnsi="Times New Roman" w:cs="Times New Roman"/>
          <w:color w:val="242729"/>
          <w:sz w:val="28"/>
          <w:szCs w:val="28"/>
        </w:rPr>
      </w:pPr>
      <w:r w:rsidRPr="001B7348">
        <w:rPr>
          <w:rFonts w:ascii="Times New Roman" w:eastAsia="Times New Roman" w:hAnsi="Times New Roman" w:cs="Times New Roman"/>
          <w:color w:val="242729"/>
          <w:sz w:val="28"/>
          <w:szCs w:val="28"/>
        </w:rPr>
        <w:t>I think </w:t>
      </w:r>
      <w:proofErr w:type="spellStart"/>
      <w:r w:rsidRPr="00E253E7">
        <w:rPr>
          <w:rFonts w:ascii="Times New Roman" w:eastAsia="Times New Roman" w:hAnsi="Times New Roman" w:cs="Times New Roman"/>
          <w:color w:val="242729"/>
          <w:sz w:val="28"/>
          <w:szCs w:val="28"/>
          <w:bdr w:val="none" w:sz="0" w:space="0" w:color="auto" w:frame="1"/>
          <w:shd w:val="clear" w:color="auto" w:fill="EFF0F1"/>
        </w:rPr>
        <w:t>systemjs</w:t>
      </w:r>
      <w:proofErr w:type="spellEnd"/>
      <w:r w:rsidRPr="001B7348">
        <w:rPr>
          <w:rFonts w:ascii="Times New Roman" w:eastAsia="Times New Roman" w:hAnsi="Times New Roman" w:cs="Times New Roman"/>
          <w:color w:val="242729"/>
          <w:sz w:val="28"/>
          <w:szCs w:val="28"/>
        </w:rPr>
        <w:t> tries to imitate the approach used in </w:t>
      </w:r>
      <w:r w:rsidRPr="00E253E7">
        <w:rPr>
          <w:rFonts w:ascii="Times New Roman" w:eastAsia="Times New Roman" w:hAnsi="Times New Roman" w:cs="Times New Roman"/>
          <w:color w:val="242729"/>
          <w:sz w:val="28"/>
          <w:szCs w:val="28"/>
          <w:bdr w:val="none" w:sz="0" w:space="0" w:color="auto" w:frame="1"/>
          <w:shd w:val="clear" w:color="auto" w:fill="EFF0F1"/>
        </w:rPr>
        <w:t>node.js</w:t>
      </w:r>
      <w:r w:rsidRPr="001B7348">
        <w:rPr>
          <w:rFonts w:ascii="Times New Roman" w:eastAsia="Times New Roman" w:hAnsi="Times New Roman" w:cs="Times New Roman"/>
          <w:color w:val="242729"/>
          <w:sz w:val="28"/>
          <w:szCs w:val="28"/>
        </w:rPr>
        <w:t> where you can specify a module without relative path identifiers </w:t>
      </w:r>
      <w:r w:rsidRPr="00E253E7">
        <w:rPr>
          <w:rFonts w:ascii="Times New Roman" w:eastAsia="Times New Roman" w:hAnsi="Times New Roman" w:cs="Times New Roman"/>
          <w:color w:val="242729"/>
          <w:sz w:val="28"/>
          <w:szCs w:val="28"/>
          <w:bdr w:val="none" w:sz="0" w:space="0" w:color="auto" w:frame="1"/>
          <w:shd w:val="clear" w:color="auto" w:fill="EFF0F1"/>
        </w:rPr>
        <w:t>['/', '</w:t>
      </w:r>
      <w:proofErr w:type="gramStart"/>
      <w:r w:rsidRPr="00E253E7">
        <w:rPr>
          <w:rFonts w:ascii="Times New Roman" w:eastAsia="Times New Roman" w:hAnsi="Times New Roman" w:cs="Times New Roman"/>
          <w:color w:val="242729"/>
          <w:sz w:val="28"/>
          <w:szCs w:val="28"/>
          <w:bdr w:val="none" w:sz="0" w:space="0" w:color="auto" w:frame="1"/>
          <w:shd w:val="clear" w:color="auto" w:fill="EFF0F1"/>
        </w:rPr>
        <w:t>..</w:t>
      </w:r>
      <w:proofErr w:type="gramEnd"/>
      <w:r w:rsidRPr="00E253E7">
        <w:rPr>
          <w:rFonts w:ascii="Times New Roman" w:eastAsia="Times New Roman" w:hAnsi="Times New Roman" w:cs="Times New Roman"/>
          <w:color w:val="242729"/>
          <w:sz w:val="28"/>
          <w:szCs w:val="28"/>
          <w:bdr w:val="none" w:sz="0" w:space="0" w:color="auto" w:frame="1"/>
          <w:shd w:val="clear" w:color="auto" w:fill="EFF0F1"/>
        </w:rPr>
        <w:t>/', or '</w:t>
      </w:r>
      <w:proofErr w:type="gramStart"/>
      <w:r w:rsidRPr="00E253E7">
        <w:rPr>
          <w:rFonts w:ascii="Times New Roman" w:eastAsia="Times New Roman" w:hAnsi="Times New Roman" w:cs="Times New Roman"/>
          <w:color w:val="242729"/>
          <w:sz w:val="28"/>
          <w:szCs w:val="28"/>
          <w:bdr w:val="none" w:sz="0" w:space="0" w:color="auto" w:frame="1"/>
          <w:shd w:val="clear" w:color="auto" w:fill="EFF0F1"/>
        </w:rPr>
        <w:t>./</w:t>
      </w:r>
      <w:proofErr w:type="gramEnd"/>
      <w:r w:rsidRPr="00E253E7">
        <w:rPr>
          <w:rFonts w:ascii="Times New Roman" w:eastAsia="Times New Roman" w:hAnsi="Times New Roman" w:cs="Times New Roman"/>
          <w:color w:val="242729"/>
          <w:sz w:val="28"/>
          <w:szCs w:val="28"/>
          <w:bdr w:val="none" w:sz="0" w:space="0" w:color="auto" w:frame="1"/>
          <w:shd w:val="clear" w:color="auto" w:fill="EFF0F1"/>
        </w:rPr>
        <w:t>']</w:t>
      </w:r>
      <w:r w:rsidRPr="001B7348">
        <w:rPr>
          <w:rFonts w:ascii="Times New Roman" w:eastAsia="Times New Roman" w:hAnsi="Times New Roman" w:cs="Times New Roman"/>
          <w:color w:val="242729"/>
          <w:sz w:val="28"/>
          <w:szCs w:val="28"/>
        </w:rPr>
        <w:t>, simply like this </w:t>
      </w:r>
      <w:r w:rsidRPr="00E253E7">
        <w:rPr>
          <w:rFonts w:ascii="Times New Roman" w:eastAsia="Times New Roman" w:hAnsi="Times New Roman" w:cs="Times New Roman"/>
          <w:color w:val="242729"/>
          <w:sz w:val="28"/>
          <w:szCs w:val="28"/>
          <w:bdr w:val="none" w:sz="0" w:space="0" w:color="auto" w:frame="1"/>
          <w:shd w:val="clear" w:color="auto" w:fill="EFF0F1"/>
        </w:rPr>
        <w:t>require('bar.js')</w:t>
      </w:r>
      <w:r w:rsidRPr="001B7348">
        <w:rPr>
          <w:rFonts w:ascii="Times New Roman" w:eastAsia="Times New Roman" w:hAnsi="Times New Roman" w:cs="Times New Roman"/>
          <w:color w:val="242729"/>
          <w:sz w:val="28"/>
          <w:szCs w:val="28"/>
        </w:rPr>
        <w:t> and </w:t>
      </w:r>
      <w:r w:rsidRPr="00E253E7">
        <w:rPr>
          <w:rFonts w:ascii="Times New Roman" w:eastAsia="Times New Roman" w:hAnsi="Times New Roman" w:cs="Times New Roman"/>
          <w:color w:val="242729"/>
          <w:sz w:val="28"/>
          <w:szCs w:val="28"/>
          <w:bdr w:val="none" w:sz="0" w:space="0" w:color="auto" w:frame="1"/>
          <w:shd w:val="clear" w:color="auto" w:fill="EFF0F1"/>
        </w:rPr>
        <w:t>node.js</w:t>
      </w:r>
      <w:r w:rsidRPr="001B7348">
        <w:rPr>
          <w:rFonts w:ascii="Times New Roman" w:eastAsia="Times New Roman" w:hAnsi="Times New Roman" w:cs="Times New Roman"/>
          <w:color w:val="242729"/>
          <w:sz w:val="28"/>
          <w:szCs w:val="28"/>
        </w:rPr>
        <w:t>:</w:t>
      </w:r>
    </w:p>
    <w:p w:rsidR="001B7348" w:rsidRPr="001B7348" w:rsidRDefault="001B7348" w:rsidP="001B7348">
      <w:pPr>
        <w:shd w:val="clear" w:color="auto" w:fill="FFF8DC"/>
        <w:spacing w:after="150" w:line="240" w:lineRule="auto"/>
        <w:ind w:left="-360" w:right="-270" w:hanging="360"/>
        <w:textAlignment w:val="baseline"/>
        <w:rPr>
          <w:rFonts w:ascii="Times New Roman" w:eastAsia="Times New Roman" w:hAnsi="Times New Roman" w:cs="Times New Roman"/>
          <w:color w:val="242729"/>
          <w:sz w:val="28"/>
          <w:szCs w:val="28"/>
        </w:rPr>
      </w:pPr>
      <w:proofErr w:type="gramStart"/>
      <w:r w:rsidRPr="001B7348">
        <w:rPr>
          <w:rFonts w:ascii="Times New Roman" w:eastAsia="Times New Roman" w:hAnsi="Times New Roman" w:cs="Times New Roman"/>
          <w:color w:val="242729"/>
          <w:sz w:val="28"/>
          <w:szCs w:val="28"/>
        </w:rPr>
        <w:t>then</w:t>
      </w:r>
      <w:proofErr w:type="gramEnd"/>
      <w:r w:rsidRPr="001B7348">
        <w:rPr>
          <w:rFonts w:ascii="Times New Roman" w:eastAsia="Times New Roman" w:hAnsi="Times New Roman" w:cs="Times New Roman"/>
          <w:color w:val="242729"/>
          <w:sz w:val="28"/>
          <w:szCs w:val="28"/>
        </w:rPr>
        <w:t xml:space="preserve"> Node.js starts at the parent directory of the current module, and adds /</w:t>
      </w:r>
      <w:proofErr w:type="spellStart"/>
      <w:r w:rsidRPr="001B7348">
        <w:rPr>
          <w:rFonts w:ascii="Times New Roman" w:eastAsia="Times New Roman" w:hAnsi="Times New Roman" w:cs="Times New Roman"/>
          <w:color w:val="242729"/>
          <w:sz w:val="28"/>
          <w:szCs w:val="28"/>
        </w:rPr>
        <w:t>node_modules</w:t>
      </w:r>
      <w:proofErr w:type="spellEnd"/>
      <w:r w:rsidRPr="001B7348">
        <w:rPr>
          <w:rFonts w:ascii="Times New Roman" w:eastAsia="Times New Roman" w:hAnsi="Times New Roman" w:cs="Times New Roman"/>
          <w:color w:val="242729"/>
          <w:sz w:val="28"/>
          <w:szCs w:val="28"/>
        </w:rPr>
        <w:t>, and attempts to load the module from that location.</w:t>
      </w:r>
    </w:p>
    <w:p w:rsidR="001B7348" w:rsidRPr="001B7348" w:rsidRDefault="001B7348" w:rsidP="001B7348">
      <w:pPr>
        <w:shd w:val="clear" w:color="auto" w:fill="FFFFFF"/>
        <w:spacing w:after="240" w:line="240" w:lineRule="auto"/>
        <w:ind w:left="-360" w:right="-270" w:hanging="360"/>
        <w:textAlignment w:val="baseline"/>
        <w:rPr>
          <w:rFonts w:ascii="Times New Roman" w:eastAsia="Times New Roman" w:hAnsi="Times New Roman" w:cs="Times New Roman"/>
          <w:color w:val="242729"/>
          <w:sz w:val="28"/>
          <w:szCs w:val="28"/>
        </w:rPr>
      </w:pPr>
      <w:r w:rsidRPr="001B7348">
        <w:rPr>
          <w:rFonts w:ascii="Times New Roman" w:eastAsia="Times New Roman" w:hAnsi="Times New Roman" w:cs="Times New Roman"/>
          <w:color w:val="242729"/>
          <w:sz w:val="28"/>
          <w:szCs w:val="28"/>
        </w:rPr>
        <w:t>If you wanted, you could avoid using named mappings and import by using relative path like this:</w:t>
      </w:r>
    </w:p>
    <w:p w:rsidR="001B7348" w:rsidRPr="001B7348" w:rsidRDefault="001B7348" w:rsidP="001B73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270" w:hanging="360"/>
        <w:textAlignment w:val="baseline"/>
        <w:rPr>
          <w:rFonts w:ascii="Times New Roman" w:eastAsia="Times New Roman" w:hAnsi="Times New Roman" w:cs="Times New Roman"/>
          <w:color w:val="393318"/>
          <w:sz w:val="28"/>
          <w:szCs w:val="28"/>
        </w:rPr>
      </w:pPr>
      <w:proofErr w:type="gramStart"/>
      <w:r w:rsidRPr="00E253E7">
        <w:rPr>
          <w:rFonts w:ascii="Times New Roman" w:eastAsia="Times New Roman" w:hAnsi="Times New Roman" w:cs="Times New Roman"/>
          <w:color w:val="101094"/>
          <w:sz w:val="28"/>
          <w:szCs w:val="28"/>
          <w:bdr w:val="none" w:sz="0" w:space="0" w:color="auto" w:frame="1"/>
          <w:shd w:val="clear" w:color="auto" w:fill="EFF0F1"/>
        </w:rPr>
        <w:t>import</w:t>
      </w:r>
      <w:proofErr w:type="gramEnd"/>
      <w:r w:rsidRPr="00E253E7">
        <w:rPr>
          <w:rFonts w:ascii="Times New Roman" w:eastAsia="Times New Roman" w:hAnsi="Times New Roman" w:cs="Times New Roman"/>
          <w:color w:val="303336"/>
          <w:sz w:val="28"/>
          <w:szCs w:val="28"/>
          <w:bdr w:val="none" w:sz="0" w:space="0" w:color="auto" w:frame="1"/>
          <w:shd w:val="clear" w:color="auto" w:fill="EFF0F1"/>
        </w:rPr>
        <w:t xml:space="preserve"> {</w:t>
      </w:r>
      <w:proofErr w:type="spellStart"/>
      <w:r w:rsidRPr="00E253E7">
        <w:rPr>
          <w:rFonts w:ascii="Times New Roman" w:eastAsia="Times New Roman" w:hAnsi="Times New Roman" w:cs="Times New Roman"/>
          <w:color w:val="2B91AF"/>
          <w:sz w:val="28"/>
          <w:szCs w:val="28"/>
          <w:bdr w:val="none" w:sz="0" w:space="0" w:color="auto" w:frame="1"/>
          <w:shd w:val="clear" w:color="auto" w:fill="EFF0F1"/>
        </w:rPr>
        <w:t>NgModule</w:t>
      </w:r>
      <w:proofErr w:type="spellEnd"/>
      <w:r w:rsidRPr="00E253E7">
        <w:rPr>
          <w:rFonts w:ascii="Times New Roman" w:eastAsia="Times New Roman" w:hAnsi="Times New Roman" w:cs="Times New Roman"/>
          <w:color w:val="303336"/>
          <w:sz w:val="28"/>
          <w:szCs w:val="28"/>
          <w:bdr w:val="none" w:sz="0" w:space="0" w:color="auto" w:frame="1"/>
          <w:shd w:val="clear" w:color="auto" w:fill="EFF0F1"/>
        </w:rPr>
        <w:t xml:space="preserve">} </w:t>
      </w:r>
      <w:r w:rsidRPr="00E253E7">
        <w:rPr>
          <w:rFonts w:ascii="Times New Roman" w:eastAsia="Times New Roman" w:hAnsi="Times New Roman" w:cs="Times New Roman"/>
          <w:color w:val="101094"/>
          <w:sz w:val="28"/>
          <w:szCs w:val="28"/>
          <w:bdr w:val="none" w:sz="0" w:space="0" w:color="auto" w:frame="1"/>
          <w:shd w:val="clear" w:color="auto" w:fill="EFF0F1"/>
        </w:rPr>
        <w:t>from</w:t>
      </w:r>
      <w:r w:rsidRPr="00E253E7">
        <w:rPr>
          <w:rFonts w:ascii="Times New Roman" w:eastAsia="Times New Roman" w:hAnsi="Times New Roman" w:cs="Times New Roman"/>
          <w:color w:val="303336"/>
          <w:sz w:val="28"/>
          <w:szCs w:val="28"/>
          <w:bdr w:val="none" w:sz="0" w:space="0" w:color="auto" w:frame="1"/>
          <w:shd w:val="clear" w:color="auto" w:fill="EFF0F1"/>
        </w:rPr>
        <w:t xml:space="preserve"> </w:t>
      </w:r>
      <w:r w:rsidRPr="00E253E7">
        <w:rPr>
          <w:rFonts w:ascii="Times New Roman" w:eastAsia="Times New Roman" w:hAnsi="Times New Roman" w:cs="Times New Roman"/>
          <w:color w:val="7D2727"/>
          <w:sz w:val="28"/>
          <w:szCs w:val="28"/>
          <w:bdr w:val="none" w:sz="0" w:space="0" w:color="auto" w:frame="1"/>
          <w:shd w:val="clear" w:color="auto" w:fill="EFF0F1"/>
        </w:rPr>
        <w:t>'../</w:t>
      </w:r>
      <w:proofErr w:type="spellStart"/>
      <w:r w:rsidRPr="00E253E7">
        <w:rPr>
          <w:rFonts w:ascii="Times New Roman" w:eastAsia="Times New Roman" w:hAnsi="Times New Roman" w:cs="Times New Roman"/>
          <w:color w:val="7D2727"/>
          <w:sz w:val="28"/>
          <w:szCs w:val="28"/>
          <w:bdr w:val="none" w:sz="0" w:space="0" w:color="auto" w:frame="1"/>
          <w:shd w:val="clear" w:color="auto" w:fill="EFF0F1"/>
        </w:rPr>
        <w:t>node_modules</w:t>
      </w:r>
      <w:proofErr w:type="spellEnd"/>
      <w:r w:rsidRPr="00E253E7">
        <w:rPr>
          <w:rFonts w:ascii="Times New Roman" w:eastAsia="Times New Roman" w:hAnsi="Times New Roman" w:cs="Times New Roman"/>
          <w:color w:val="7D2727"/>
          <w:sz w:val="28"/>
          <w:szCs w:val="28"/>
          <w:bdr w:val="none" w:sz="0" w:space="0" w:color="auto" w:frame="1"/>
          <w:shd w:val="clear" w:color="auto" w:fill="EFF0F1"/>
        </w:rPr>
        <w:t>/@angular/core'</w:t>
      </w:r>
      <w:r w:rsidRPr="00E253E7">
        <w:rPr>
          <w:rFonts w:ascii="Times New Roman" w:eastAsia="Times New Roman" w:hAnsi="Times New Roman" w:cs="Times New Roman"/>
          <w:color w:val="303336"/>
          <w:sz w:val="28"/>
          <w:szCs w:val="28"/>
          <w:bdr w:val="none" w:sz="0" w:space="0" w:color="auto" w:frame="1"/>
          <w:shd w:val="clear" w:color="auto" w:fill="EFF0F1"/>
        </w:rPr>
        <w:t>;</w:t>
      </w:r>
    </w:p>
    <w:p w:rsidR="001B7348" w:rsidRPr="001B7348" w:rsidRDefault="001B7348" w:rsidP="001B7348">
      <w:pPr>
        <w:shd w:val="clear" w:color="auto" w:fill="FFFFFF"/>
        <w:spacing w:after="0" w:line="240" w:lineRule="auto"/>
        <w:ind w:left="-360" w:right="-270" w:hanging="360"/>
        <w:textAlignment w:val="baseline"/>
        <w:rPr>
          <w:rFonts w:ascii="Times New Roman" w:eastAsia="Times New Roman" w:hAnsi="Times New Roman" w:cs="Times New Roman"/>
          <w:color w:val="242729"/>
          <w:sz w:val="28"/>
          <w:szCs w:val="28"/>
        </w:rPr>
      </w:pPr>
      <w:r w:rsidRPr="001B7348">
        <w:rPr>
          <w:rFonts w:ascii="Times New Roman" w:eastAsia="Times New Roman" w:hAnsi="Times New Roman" w:cs="Times New Roman"/>
          <w:color w:val="242729"/>
          <w:sz w:val="28"/>
          <w:szCs w:val="28"/>
        </w:rPr>
        <w:t>However, this should be done in all references to </w:t>
      </w:r>
      <w:r w:rsidRPr="00E253E7">
        <w:rPr>
          <w:rFonts w:ascii="Times New Roman" w:eastAsia="Times New Roman" w:hAnsi="Times New Roman" w:cs="Times New Roman"/>
          <w:color w:val="242729"/>
          <w:sz w:val="28"/>
          <w:szCs w:val="28"/>
          <w:bdr w:val="none" w:sz="0" w:space="0" w:color="auto" w:frame="1"/>
          <w:shd w:val="clear" w:color="auto" w:fill="EFF0F1"/>
        </w:rPr>
        <w:t>@</w:t>
      </w:r>
      <w:proofErr w:type="spellStart"/>
      <w:r w:rsidRPr="00E253E7">
        <w:rPr>
          <w:rFonts w:ascii="Times New Roman" w:eastAsia="Times New Roman" w:hAnsi="Times New Roman" w:cs="Times New Roman"/>
          <w:color w:val="242729"/>
          <w:sz w:val="28"/>
          <w:szCs w:val="28"/>
          <w:bdr w:val="none" w:sz="0" w:space="0" w:color="auto" w:frame="1"/>
          <w:shd w:val="clear" w:color="auto" w:fill="EFF0F1"/>
        </w:rPr>
        <w:t>angular.core</w:t>
      </w:r>
      <w:proofErr w:type="spellEnd"/>
      <w:r w:rsidRPr="001B7348">
        <w:rPr>
          <w:rFonts w:ascii="Times New Roman" w:eastAsia="Times New Roman" w:hAnsi="Times New Roman" w:cs="Times New Roman"/>
          <w:color w:val="242729"/>
          <w:sz w:val="28"/>
          <w:szCs w:val="28"/>
        </w:rPr>
        <w:t> in the project and lib files, including </w:t>
      </w:r>
      <w:r w:rsidRPr="00E253E7">
        <w:rPr>
          <w:rFonts w:ascii="Times New Roman" w:eastAsia="Times New Roman" w:hAnsi="Times New Roman" w:cs="Times New Roman"/>
          <w:color w:val="242729"/>
          <w:sz w:val="28"/>
          <w:szCs w:val="28"/>
          <w:bdr w:val="none" w:sz="0" w:space="0" w:color="auto" w:frame="1"/>
          <w:shd w:val="clear" w:color="auto" w:fill="EFF0F1"/>
        </w:rPr>
        <w:t>@angular</w:t>
      </w:r>
      <w:r w:rsidRPr="001B7348">
        <w:rPr>
          <w:rFonts w:ascii="Times New Roman" w:eastAsia="Times New Roman" w:hAnsi="Times New Roman" w:cs="Times New Roman"/>
          <w:color w:val="242729"/>
          <w:sz w:val="28"/>
          <w:szCs w:val="28"/>
        </w:rPr>
        <w:t>, which is not a good solution to say the least.</w:t>
      </w: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roofErr w:type="spellStart"/>
      <w:r w:rsidRPr="00E253E7">
        <w:rPr>
          <w:rFonts w:ascii="Times New Roman" w:hAnsi="Times New Roman" w:cs="Times New Roman"/>
          <w:spacing w:val="-1"/>
          <w:sz w:val="28"/>
          <w:szCs w:val="28"/>
          <w:shd w:val="clear" w:color="auto" w:fill="FFFFFF"/>
        </w:rPr>
        <w:lastRenderedPageBreak/>
        <w:t>Webpack</w:t>
      </w:r>
      <w:proofErr w:type="spellEnd"/>
      <w:r w:rsidRPr="00E253E7">
        <w:rPr>
          <w:rFonts w:ascii="Times New Roman" w:hAnsi="Times New Roman" w:cs="Times New Roman"/>
          <w:spacing w:val="-1"/>
          <w:sz w:val="28"/>
          <w:szCs w:val="28"/>
          <w:shd w:val="clear" w:color="auto" w:fill="FFFFFF"/>
        </w:rPr>
        <w:t xml:space="preserve"> positions itself as a </w:t>
      </w:r>
      <w:r w:rsidRPr="00E253E7">
        <w:rPr>
          <w:rStyle w:val="Emphasis"/>
          <w:rFonts w:ascii="Times New Roman" w:hAnsi="Times New Roman" w:cs="Times New Roman"/>
          <w:spacing w:val="-1"/>
          <w:sz w:val="28"/>
          <w:szCs w:val="28"/>
          <w:shd w:val="clear" w:color="auto" w:fill="FFFFFF"/>
        </w:rPr>
        <w:t>module bundler</w:t>
      </w:r>
      <w:r w:rsidRPr="00E253E7">
        <w:rPr>
          <w:rFonts w:ascii="Times New Roman" w:hAnsi="Times New Roman" w:cs="Times New Roman"/>
          <w:spacing w:val="-1"/>
          <w:sz w:val="28"/>
          <w:szCs w:val="28"/>
          <w:shd w:val="clear" w:color="auto" w:fill="FFFFFF"/>
        </w:rPr>
        <w:t xml:space="preserve"> for modern JavaScript applications, serving a different purpose than </w:t>
      </w:r>
      <w:proofErr w:type="spellStart"/>
      <w:r w:rsidRPr="00E253E7">
        <w:rPr>
          <w:rFonts w:ascii="Times New Roman" w:hAnsi="Times New Roman" w:cs="Times New Roman"/>
          <w:spacing w:val="-1"/>
          <w:sz w:val="28"/>
          <w:szCs w:val="28"/>
          <w:shd w:val="clear" w:color="auto" w:fill="FFFFFF"/>
        </w:rPr>
        <w:t>SystemJS</w:t>
      </w:r>
      <w:proofErr w:type="spellEnd"/>
      <w:r w:rsidRPr="00E253E7">
        <w:rPr>
          <w:rFonts w:ascii="Times New Roman" w:hAnsi="Times New Roman" w:cs="Times New Roman"/>
          <w:spacing w:val="-1"/>
          <w:sz w:val="28"/>
          <w:szCs w:val="28"/>
          <w:shd w:val="clear" w:color="auto" w:fill="FFFFFF"/>
        </w:rPr>
        <w:t xml:space="preserve">, although when it comes to module loading their functionality somewhat overlap. </w:t>
      </w:r>
      <w:proofErr w:type="spellStart"/>
      <w:r w:rsidRPr="00E253E7">
        <w:rPr>
          <w:rFonts w:ascii="Times New Roman" w:hAnsi="Times New Roman" w:cs="Times New Roman"/>
          <w:spacing w:val="-1"/>
          <w:sz w:val="28"/>
          <w:szCs w:val="28"/>
          <w:shd w:val="clear" w:color="auto" w:fill="FFFFFF"/>
        </w:rPr>
        <w:t>Webpack</w:t>
      </w:r>
      <w:proofErr w:type="spellEnd"/>
      <w:r w:rsidRPr="00E253E7">
        <w:rPr>
          <w:rFonts w:ascii="Times New Roman" w:hAnsi="Times New Roman" w:cs="Times New Roman"/>
          <w:spacing w:val="-1"/>
          <w:sz w:val="28"/>
          <w:szCs w:val="28"/>
          <w:shd w:val="clear" w:color="auto" w:fill="FFFFFF"/>
        </w:rPr>
        <w:t xml:space="preserve"> bundles all modules into one or several chunks — a bunch of modules packaged in a single file. </w:t>
      </w:r>
      <w:proofErr w:type="spellStart"/>
      <w:r w:rsidRPr="00E253E7">
        <w:rPr>
          <w:rFonts w:ascii="Times New Roman" w:hAnsi="Times New Roman" w:cs="Times New Roman"/>
          <w:spacing w:val="-1"/>
          <w:sz w:val="28"/>
          <w:szCs w:val="28"/>
          <w:shd w:val="clear" w:color="auto" w:fill="FFFFFF"/>
        </w:rPr>
        <w:t>SystemJS</w:t>
      </w:r>
      <w:proofErr w:type="spellEnd"/>
      <w:r w:rsidRPr="00E253E7">
        <w:rPr>
          <w:rFonts w:ascii="Times New Roman" w:hAnsi="Times New Roman" w:cs="Times New Roman"/>
          <w:spacing w:val="-1"/>
          <w:sz w:val="28"/>
          <w:szCs w:val="28"/>
          <w:shd w:val="clear" w:color="auto" w:fill="FFFFFF"/>
        </w:rPr>
        <w:t xml:space="preserve"> can also do that but in this respect it’s much more limited than </w:t>
      </w:r>
      <w:proofErr w:type="spellStart"/>
      <w:r w:rsidRPr="00E253E7">
        <w:rPr>
          <w:rFonts w:ascii="Times New Roman" w:hAnsi="Times New Roman" w:cs="Times New Roman"/>
          <w:spacing w:val="-1"/>
          <w:sz w:val="28"/>
          <w:szCs w:val="28"/>
          <w:shd w:val="clear" w:color="auto" w:fill="FFFFFF"/>
        </w:rPr>
        <w:t>Webpack</w:t>
      </w:r>
      <w:proofErr w:type="spellEnd"/>
      <w:r w:rsidRPr="00E253E7">
        <w:rPr>
          <w:rFonts w:ascii="Times New Roman" w:hAnsi="Times New Roman" w:cs="Times New Roman"/>
          <w:spacing w:val="-1"/>
          <w:sz w:val="28"/>
          <w:szCs w:val="28"/>
          <w:shd w:val="clear" w:color="auto" w:fill="FFFFFF"/>
        </w:rPr>
        <w:t xml:space="preserve">. Where they differ the most is when it comes to loading modules dynamically. While </w:t>
      </w:r>
      <w:proofErr w:type="spellStart"/>
      <w:r w:rsidRPr="00E253E7">
        <w:rPr>
          <w:rFonts w:ascii="Times New Roman" w:hAnsi="Times New Roman" w:cs="Times New Roman"/>
          <w:spacing w:val="-1"/>
          <w:sz w:val="28"/>
          <w:szCs w:val="28"/>
          <w:shd w:val="clear" w:color="auto" w:fill="FFFFFF"/>
        </w:rPr>
        <w:t>SystemJS</w:t>
      </w:r>
      <w:proofErr w:type="spellEnd"/>
      <w:r w:rsidRPr="00E253E7">
        <w:rPr>
          <w:rFonts w:ascii="Times New Roman" w:hAnsi="Times New Roman" w:cs="Times New Roman"/>
          <w:spacing w:val="-1"/>
          <w:sz w:val="28"/>
          <w:szCs w:val="28"/>
          <w:shd w:val="clear" w:color="auto" w:fill="FFFFFF"/>
        </w:rPr>
        <w:t xml:space="preserve"> can load any module dynamically on demand during runtime, </w:t>
      </w:r>
      <w:proofErr w:type="spellStart"/>
      <w:r w:rsidRPr="00E253E7">
        <w:rPr>
          <w:rFonts w:ascii="Times New Roman" w:hAnsi="Times New Roman" w:cs="Times New Roman"/>
          <w:spacing w:val="-1"/>
          <w:sz w:val="28"/>
          <w:szCs w:val="28"/>
          <w:shd w:val="clear" w:color="auto" w:fill="FFFFFF"/>
        </w:rPr>
        <w:t>Webpack</w:t>
      </w:r>
      <w:proofErr w:type="spellEnd"/>
      <w:r w:rsidRPr="00E253E7">
        <w:rPr>
          <w:rFonts w:ascii="Times New Roman" w:hAnsi="Times New Roman" w:cs="Times New Roman"/>
          <w:spacing w:val="-1"/>
          <w:sz w:val="28"/>
          <w:szCs w:val="28"/>
          <w:shd w:val="clear" w:color="auto" w:fill="FFFFFF"/>
        </w:rPr>
        <w:t xml:space="preserve"> can only dynamically load chunks defined and created during build time.</w:t>
      </w: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Default="001B7348" w:rsidP="001B7348">
      <w:pPr>
        <w:pStyle w:val="ListParagraph"/>
        <w:ind w:left="-360" w:right="-270" w:hanging="360"/>
        <w:rPr>
          <w:rFonts w:ascii="Times New Roman" w:hAnsi="Times New Roman" w:cs="Times New Roman"/>
          <w:sz w:val="28"/>
          <w:szCs w:val="28"/>
        </w:rPr>
      </w:pPr>
    </w:p>
    <w:p w:rsidR="0019688E" w:rsidRDefault="0019688E" w:rsidP="001B7348">
      <w:pPr>
        <w:pStyle w:val="ListParagraph"/>
        <w:ind w:left="-360" w:right="-270" w:hanging="360"/>
        <w:rPr>
          <w:rFonts w:ascii="Times New Roman" w:hAnsi="Times New Roman" w:cs="Times New Roman"/>
          <w:sz w:val="28"/>
          <w:szCs w:val="28"/>
        </w:rPr>
      </w:pPr>
    </w:p>
    <w:p w:rsidR="0019688E" w:rsidRDefault="0019688E" w:rsidP="001B7348">
      <w:pPr>
        <w:pStyle w:val="ListParagraph"/>
        <w:ind w:left="-360" w:right="-270" w:hanging="360"/>
        <w:rPr>
          <w:rFonts w:ascii="Times New Roman" w:hAnsi="Times New Roman" w:cs="Times New Roman"/>
          <w:sz w:val="28"/>
          <w:szCs w:val="28"/>
        </w:rPr>
      </w:pPr>
    </w:p>
    <w:p w:rsidR="0019688E" w:rsidRPr="0019688E" w:rsidRDefault="0019688E" w:rsidP="0019688E">
      <w:pPr>
        <w:ind w:right="-270"/>
        <w:rPr>
          <w:rFonts w:ascii="Times New Roman" w:hAnsi="Times New Roman" w:cs="Times New Roman"/>
          <w:sz w:val="28"/>
          <w:szCs w:val="28"/>
        </w:rPr>
      </w:pPr>
      <w:r>
        <w:rPr>
          <w:rFonts w:ascii="Times New Roman" w:hAnsi="Times New Roman" w:cs="Times New Roman"/>
          <w:sz w:val="28"/>
          <w:szCs w:val="28"/>
        </w:rPr>
        <w:t xml:space="preserve">Typescript </w:t>
      </w:r>
      <w:proofErr w:type="gramStart"/>
      <w:r>
        <w:rPr>
          <w:rFonts w:ascii="Times New Roman" w:hAnsi="Times New Roman" w:cs="Times New Roman"/>
          <w:sz w:val="28"/>
          <w:szCs w:val="28"/>
        </w:rPr>
        <w:t>compiler :</w:t>
      </w:r>
      <w:proofErr w:type="gramEnd"/>
      <w:r>
        <w:rPr>
          <w:rFonts w:ascii="Times New Roman" w:hAnsi="Times New Roman" w:cs="Times New Roman"/>
          <w:sz w:val="28"/>
          <w:szCs w:val="28"/>
        </w:rPr>
        <w:t xml:space="preserve"> </w:t>
      </w:r>
      <w:proofErr w:type="spellStart"/>
      <w:r>
        <w:rPr>
          <w:rFonts w:ascii="Courier New" w:hAnsi="Courier New" w:cs="Courier New"/>
          <w:spacing w:val="-1"/>
        </w:rPr>
        <w:t>tsconfig.json</w:t>
      </w:r>
      <w:proofErr w:type="spellEnd"/>
    </w:p>
    <w:tbl>
      <w:tblPr>
        <w:tblW w:w="5000" w:type="pct"/>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915"/>
        <w:gridCol w:w="776"/>
        <w:gridCol w:w="1531"/>
        <w:gridCol w:w="5122"/>
      </w:tblGrid>
      <w:tr w:rsidR="0019688E" w:rsidRPr="0019688E" w:rsidTr="004E52D6">
        <w:trPr>
          <w:tblHeader/>
        </w:trPr>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b/>
                <w:bCs/>
                <w:color w:val="000000"/>
                <w:sz w:val="20"/>
                <w:szCs w:val="20"/>
              </w:rPr>
            </w:pPr>
            <w:r w:rsidRPr="0019688E">
              <w:rPr>
                <w:rFonts w:ascii="Times New Roman" w:eastAsia="Times New Roman" w:hAnsi="Times New Roman" w:cs="Times New Roman"/>
                <w:b/>
                <w:bCs/>
                <w:color w:val="000000"/>
                <w:sz w:val="20"/>
                <w:szCs w:val="20"/>
              </w:rPr>
              <w:t>Option</w:t>
            </w:r>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b/>
                <w:bCs/>
                <w:color w:val="000000"/>
                <w:sz w:val="20"/>
                <w:szCs w:val="20"/>
              </w:rPr>
            </w:pPr>
            <w:r w:rsidRPr="0019688E">
              <w:rPr>
                <w:rFonts w:ascii="Times New Roman" w:eastAsia="Times New Roman" w:hAnsi="Times New Roman" w:cs="Times New Roman"/>
                <w:b/>
                <w:bCs/>
                <w:color w:val="000000"/>
                <w:sz w:val="20"/>
                <w:szCs w:val="20"/>
              </w:rPr>
              <w:t>Type</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b/>
                <w:bCs/>
                <w:color w:val="000000"/>
                <w:sz w:val="20"/>
                <w:szCs w:val="20"/>
              </w:rPr>
            </w:pPr>
            <w:r w:rsidRPr="0019688E">
              <w:rPr>
                <w:rFonts w:ascii="Times New Roman" w:eastAsia="Times New Roman" w:hAnsi="Times New Roman" w:cs="Times New Roman"/>
                <w:b/>
                <w:bCs/>
                <w:color w:val="000000"/>
                <w:sz w:val="20"/>
                <w:szCs w:val="20"/>
              </w:rPr>
              <w:t>Default</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b/>
                <w:bCs/>
                <w:color w:val="000000"/>
                <w:sz w:val="20"/>
                <w:szCs w:val="20"/>
              </w:rPr>
            </w:pPr>
            <w:r w:rsidRPr="0019688E">
              <w:rPr>
                <w:rFonts w:ascii="Times New Roman" w:eastAsia="Times New Roman" w:hAnsi="Times New Roman" w:cs="Times New Roman"/>
                <w:b/>
                <w:bCs/>
                <w:color w:val="000000"/>
                <w:sz w:val="20"/>
                <w:szCs w:val="20"/>
              </w:rPr>
              <w:t>Description</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allowJs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Allow JavaScript files to be compiled.</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allowSyntheticDefaultImports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module === "</w:t>
            </w:r>
            <w:proofErr w:type="spellStart"/>
            <w:r w:rsidRPr="0019688E">
              <w:rPr>
                <w:rFonts w:ascii="Times New Roman" w:eastAsia="Times New Roman" w:hAnsi="Times New Roman" w:cs="Times New Roman"/>
                <w:color w:val="BF414A"/>
                <w:sz w:val="20"/>
                <w:szCs w:val="20"/>
              </w:rPr>
              <w:t>system"</w:t>
            </w:r>
            <w:r w:rsidRPr="0019688E">
              <w:rPr>
                <w:rFonts w:ascii="Times New Roman" w:eastAsia="Times New Roman" w:hAnsi="Times New Roman" w:cs="Times New Roman"/>
                <w:color w:val="000000"/>
                <w:sz w:val="20"/>
                <w:szCs w:val="20"/>
              </w:rPr>
              <w:t>or</w:t>
            </w:r>
            <w:proofErr w:type="spellEnd"/>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esModuleInterop</w:t>
            </w:r>
            <w:proofErr w:type="spellEnd"/>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xml:space="preserve">Allow default imports from modules with no default export. This does not affect code emit, just </w:t>
            </w:r>
            <w:proofErr w:type="spellStart"/>
            <w:r w:rsidRPr="0019688E">
              <w:rPr>
                <w:rFonts w:ascii="Times New Roman" w:eastAsia="Times New Roman" w:hAnsi="Times New Roman" w:cs="Times New Roman"/>
                <w:color w:val="000000"/>
                <w:sz w:val="20"/>
                <w:szCs w:val="20"/>
              </w:rPr>
              <w:t>typechecking</w:t>
            </w:r>
            <w:proofErr w:type="spellEnd"/>
            <w:r w:rsidRPr="0019688E">
              <w:rPr>
                <w:rFonts w:ascii="Times New Roman" w:eastAsia="Times New Roman" w:hAnsi="Times New Roman" w:cs="Times New Roman"/>
                <w:color w:val="000000"/>
                <w:sz w:val="20"/>
                <w:szCs w:val="20"/>
              </w:rPr>
              <w: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allowUnreachableCode</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Do not report errors on unreachable code.</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allowUnusedLabels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Do not report errors on unused labels.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alwaysStrict</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Parse in strict mode and emit </w:t>
            </w:r>
            <w:r w:rsidRPr="0019688E">
              <w:rPr>
                <w:rFonts w:ascii="Times New Roman" w:eastAsia="Times New Roman" w:hAnsi="Times New Roman" w:cs="Times New Roman"/>
                <w:color w:val="BF414A"/>
                <w:sz w:val="20"/>
                <w:szCs w:val="20"/>
              </w:rPr>
              <w:t>"use strict"</w:t>
            </w:r>
            <w:r w:rsidRPr="0019688E">
              <w:rPr>
                <w:rFonts w:ascii="Times New Roman" w:eastAsia="Times New Roman" w:hAnsi="Times New Roman" w:cs="Times New Roman"/>
                <w:color w:val="000000"/>
                <w:sz w:val="20"/>
                <w:szCs w:val="20"/>
              </w:rPr>
              <w:t> for each source file</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baseUrl</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string</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Base directory to resolve non-relative module names. See </w:t>
            </w:r>
            <w:hyperlink r:id="rId40" w:anchor="base-url" w:history="1">
              <w:r w:rsidRPr="0019688E">
                <w:rPr>
                  <w:rFonts w:ascii="Times New Roman" w:eastAsia="Times New Roman" w:hAnsi="Times New Roman" w:cs="Times New Roman"/>
                  <w:color w:val="265988"/>
                  <w:sz w:val="20"/>
                  <w:szCs w:val="20"/>
                </w:rPr>
                <w:t>Module Resolution documentation</w:t>
              </w:r>
            </w:hyperlink>
            <w:r w:rsidRPr="0019688E">
              <w:rPr>
                <w:rFonts w:ascii="Times New Roman" w:eastAsia="Times New Roman" w:hAnsi="Times New Roman" w:cs="Times New Roman"/>
                <w:color w:val="000000"/>
                <w:sz w:val="20"/>
                <w:szCs w:val="20"/>
              </w:rPr>
              <w:t> for more details.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--charset</w:t>
            </w:r>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string</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"utf8"</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The character set of the input files.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checkJs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Report errors in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js</w:t>
            </w:r>
            <w:proofErr w:type="spellEnd"/>
            <w:r w:rsidRPr="0019688E">
              <w:rPr>
                <w:rFonts w:ascii="Times New Roman" w:eastAsia="Times New Roman" w:hAnsi="Times New Roman" w:cs="Times New Roman"/>
                <w:color w:val="000000"/>
                <w:sz w:val="20"/>
                <w:szCs w:val="20"/>
              </w:rPr>
              <w:t> files. Use in conjunction with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allowJs</w:t>
            </w:r>
            <w:proofErr w:type="spellEnd"/>
            <w:r w:rsidRPr="0019688E">
              <w:rPr>
                <w:rFonts w:ascii="Times New Roman" w:eastAsia="Times New Roman" w:hAnsi="Times New Roman" w:cs="Times New Roman"/>
                <w:color w:val="000000"/>
                <w:sz w:val="20"/>
                <w:szCs w:val="20"/>
              </w:rPr>
              <w: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--declaration</w:t>
            </w:r>
            <w:r w:rsidRPr="0019688E">
              <w:rPr>
                <w:rFonts w:ascii="Times New Roman" w:eastAsia="Times New Roman" w:hAnsi="Times New Roman" w:cs="Times New Roman"/>
                <w:color w:val="000000"/>
                <w:sz w:val="20"/>
                <w:szCs w:val="20"/>
              </w:rPr>
              <w:br/>
            </w:r>
            <w:r w:rsidRPr="0019688E">
              <w:rPr>
                <w:rFonts w:ascii="Times New Roman" w:eastAsia="Times New Roman" w:hAnsi="Times New Roman" w:cs="Times New Roman"/>
                <w:color w:val="BF414A"/>
                <w:sz w:val="20"/>
                <w:szCs w:val="20"/>
              </w:rPr>
              <w:t>-d</w:t>
            </w:r>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Generates corresponding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d.ts</w:t>
            </w:r>
            <w:proofErr w:type="spellEnd"/>
            <w:r w:rsidRPr="0019688E">
              <w:rPr>
                <w:rFonts w:ascii="Times New Roman" w:eastAsia="Times New Roman" w:hAnsi="Times New Roman" w:cs="Times New Roman"/>
                <w:color w:val="000000"/>
                <w:sz w:val="20"/>
                <w:szCs w:val="20"/>
              </w:rPr>
              <w:t> file.</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declarationDir</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string</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Output directory for generated declaration files.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declarationMap</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xml:space="preserve">Generates a </w:t>
            </w:r>
            <w:proofErr w:type="spellStart"/>
            <w:r w:rsidRPr="0019688E">
              <w:rPr>
                <w:rFonts w:ascii="Times New Roman" w:eastAsia="Times New Roman" w:hAnsi="Times New Roman" w:cs="Times New Roman"/>
                <w:color w:val="000000"/>
                <w:sz w:val="20"/>
                <w:szCs w:val="20"/>
              </w:rPr>
              <w:t>sourcemap</w:t>
            </w:r>
            <w:proofErr w:type="spellEnd"/>
            <w:r w:rsidRPr="0019688E">
              <w:rPr>
                <w:rFonts w:ascii="Times New Roman" w:eastAsia="Times New Roman" w:hAnsi="Times New Roman" w:cs="Times New Roman"/>
                <w:color w:val="000000"/>
                <w:sz w:val="20"/>
                <w:szCs w:val="20"/>
              </w:rPr>
              <w:t xml:space="preserve"> for each corresponding ‘.</w:t>
            </w:r>
            <w:proofErr w:type="spellStart"/>
            <w:r w:rsidRPr="0019688E">
              <w:rPr>
                <w:rFonts w:ascii="Times New Roman" w:eastAsia="Times New Roman" w:hAnsi="Times New Roman" w:cs="Times New Roman"/>
                <w:color w:val="000000"/>
                <w:sz w:val="20"/>
                <w:szCs w:val="20"/>
              </w:rPr>
              <w:t>d.ts</w:t>
            </w:r>
            <w:proofErr w:type="spellEnd"/>
            <w:r w:rsidRPr="0019688E">
              <w:rPr>
                <w:rFonts w:ascii="Times New Roman" w:eastAsia="Times New Roman" w:hAnsi="Times New Roman" w:cs="Times New Roman"/>
                <w:color w:val="000000"/>
                <w:sz w:val="20"/>
                <w:szCs w:val="20"/>
              </w:rPr>
              <w:t>’ file.</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--diagnostics</w:t>
            </w:r>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Show diagnostic information.</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disableSizeLimit</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Disable size limitation on JavaScript project.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downlevelIteration</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xml:space="preserve">Provide full support for </w:t>
            </w:r>
            <w:proofErr w:type="spellStart"/>
            <w:r w:rsidRPr="0019688E">
              <w:rPr>
                <w:rFonts w:ascii="Times New Roman" w:eastAsia="Times New Roman" w:hAnsi="Times New Roman" w:cs="Times New Roman"/>
                <w:color w:val="000000"/>
                <w:sz w:val="20"/>
                <w:szCs w:val="20"/>
              </w:rPr>
              <w:t>iterables</w:t>
            </w:r>
            <w:proofErr w:type="spellEnd"/>
            <w:r w:rsidRPr="0019688E">
              <w:rPr>
                <w:rFonts w:ascii="Times New Roman" w:eastAsia="Times New Roman" w:hAnsi="Times New Roman" w:cs="Times New Roman"/>
                <w:color w:val="000000"/>
                <w:sz w:val="20"/>
                <w:szCs w:val="20"/>
              </w:rPr>
              <w:t xml:space="preserve"> in </w:t>
            </w:r>
            <w:proofErr w:type="spellStart"/>
            <w:r w:rsidRPr="0019688E">
              <w:rPr>
                <w:rFonts w:ascii="Times New Roman" w:eastAsia="Times New Roman" w:hAnsi="Times New Roman" w:cs="Times New Roman"/>
                <w:color w:val="BF414A"/>
                <w:sz w:val="20"/>
                <w:szCs w:val="20"/>
              </w:rPr>
              <w:t>for</w:t>
            </w:r>
            <w:proofErr w:type="gramStart"/>
            <w:r w:rsidRPr="0019688E">
              <w:rPr>
                <w:rFonts w:ascii="Times New Roman" w:eastAsia="Times New Roman" w:hAnsi="Times New Roman" w:cs="Times New Roman"/>
                <w:color w:val="BF414A"/>
                <w:sz w:val="20"/>
                <w:szCs w:val="20"/>
              </w:rPr>
              <w:t>..of</w:t>
            </w:r>
            <w:proofErr w:type="spellEnd"/>
            <w:proofErr w:type="gramEnd"/>
            <w:r w:rsidRPr="0019688E">
              <w:rPr>
                <w:rFonts w:ascii="Times New Roman" w:eastAsia="Times New Roman" w:hAnsi="Times New Roman" w:cs="Times New Roman"/>
                <w:color w:val="000000"/>
                <w:sz w:val="20"/>
                <w:szCs w:val="20"/>
              </w:rPr>
              <w:t xml:space="preserve">, spread and </w:t>
            </w:r>
            <w:proofErr w:type="spellStart"/>
            <w:r w:rsidRPr="0019688E">
              <w:rPr>
                <w:rFonts w:ascii="Times New Roman" w:eastAsia="Times New Roman" w:hAnsi="Times New Roman" w:cs="Times New Roman"/>
                <w:color w:val="000000"/>
                <w:sz w:val="20"/>
                <w:szCs w:val="20"/>
              </w:rPr>
              <w:t>destructuring</w:t>
            </w:r>
            <w:proofErr w:type="spellEnd"/>
            <w:r w:rsidRPr="0019688E">
              <w:rPr>
                <w:rFonts w:ascii="Times New Roman" w:eastAsia="Times New Roman" w:hAnsi="Times New Roman" w:cs="Times New Roman"/>
                <w:color w:val="000000"/>
                <w:sz w:val="20"/>
                <w:szCs w:val="20"/>
              </w:rPr>
              <w:t xml:space="preserve"> when targeting ES5 or ES3.</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emitBOM</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Emit a UTF-8 Byte Order Mark (BOM) in the beginning of output files.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emitDeclarationOnly</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Only emit ‘.</w:t>
            </w:r>
            <w:proofErr w:type="spellStart"/>
            <w:r w:rsidRPr="0019688E">
              <w:rPr>
                <w:rFonts w:ascii="Times New Roman" w:eastAsia="Times New Roman" w:hAnsi="Times New Roman" w:cs="Times New Roman"/>
                <w:color w:val="000000"/>
                <w:sz w:val="20"/>
                <w:szCs w:val="20"/>
              </w:rPr>
              <w:t>d.ts</w:t>
            </w:r>
            <w:proofErr w:type="spellEnd"/>
            <w:r w:rsidRPr="0019688E">
              <w:rPr>
                <w:rFonts w:ascii="Times New Roman" w:eastAsia="Times New Roman" w:hAnsi="Times New Roman" w:cs="Times New Roman"/>
                <w:color w:val="000000"/>
                <w:sz w:val="20"/>
                <w:szCs w:val="20"/>
              </w:rPr>
              <w:t>’ declaration files.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emitDecoratorMetadata</w:t>
            </w:r>
            <w:proofErr w:type="spellEnd"/>
            <w:r w:rsidRPr="0019688E">
              <w:rPr>
                <w:rFonts w:ascii="Times New Roman" w:eastAsia="Times New Roman" w:hAnsi="Times New Roman" w:cs="Times New Roman"/>
                <w:color w:val="000000"/>
                <w:sz w:val="20"/>
                <w:szCs w:val="20"/>
                <w:vertAlign w:val="superscript"/>
              </w:rPr>
              <w:t>[1]</w:t>
            </w:r>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Emit design-type metadata for decorated declarations in source. See </w:t>
            </w:r>
            <w:hyperlink r:id="rId41" w:history="1">
              <w:r w:rsidRPr="0019688E">
                <w:rPr>
                  <w:rFonts w:ascii="Times New Roman" w:eastAsia="Times New Roman" w:hAnsi="Times New Roman" w:cs="Times New Roman"/>
                  <w:color w:val="265988"/>
                  <w:sz w:val="20"/>
                  <w:szCs w:val="20"/>
                </w:rPr>
                <w:t>issue #2577</w:t>
              </w:r>
            </w:hyperlink>
            <w:r w:rsidRPr="0019688E">
              <w:rPr>
                <w:rFonts w:ascii="Times New Roman" w:eastAsia="Times New Roman" w:hAnsi="Times New Roman" w:cs="Times New Roman"/>
                <w:color w:val="000000"/>
                <w:sz w:val="20"/>
                <w:szCs w:val="20"/>
              </w:rPr>
              <w:t> for details.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esModuleInterop</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Emit </w:t>
            </w:r>
            <w:r w:rsidRPr="0019688E">
              <w:rPr>
                <w:rFonts w:ascii="Times New Roman" w:eastAsia="Times New Roman" w:hAnsi="Times New Roman" w:cs="Times New Roman"/>
                <w:color w:val="BF414A"/>
                <w:sz w:val="20"/>
                <w:szCs w:val="20"/>
              </w:rPr>
              <w:t>__</w:t>
            </w:r>
            <w:proofErr w:type="spellStart"/>
            <w:r w:rsidRPr="0019688E">
              <w:rPr>
                <w:rFonts w:ascii="Times New Roman" w:eastAsia="Times New Roman" w:hAnsi="Times New Roman" w:cs="Times New Roman"/>
                <w:color w:val="BF414A"/>
                <w:sz w:val="20"/>
                <w:szCs w:val="20"/>
              </w:rPr>
              <w:t>importStar</w:t>
            </w:r>
            <w:proofErr w:type="spellEnd"/>
            <w:r w:rsidRPr="0019688E">
              <w:rPr>
                <w:rFonts w:ascii="Times New Roman" w:eastAsia="Times New Roman" w:hAnsi="Times New Roman" w:cs="Times New Roman"/>
                <w:color w:val="000000"/>
                <w:sz w:val="20"/>
                <w:szCs w:val="20"/>
              </w:rPr>
              <w:t> and </w:t>
            </w:r>
            <w:r w:rsidRPr="0019688E">
              <w:rPr>
                <w:rFonts w:ascii="Times New Roman" w:eastAsia="Times New Roman" w:hAnsi="Times New Roman" w:cs="Times New Roman"/>
                <w:color w:val="BF414A"/>
                <w:sz w:val="20"/>
                <w:szCs w:val="20"/>
              </w:rPr>
              <w:t>__</w:t>
            </w:r>
            <w:proofErr w:type="spellStart"/>
            <w:r w:rsidRPr="0019688E">
              <w:rPr>
                <w:rFonts w:ascii="Times New Roman" w:eastAsia="Times New Roman" w:hAnsi="Times New Roman" w:cs="Times New Roman"/>
                <w:color w:val="BF414A"/>
                <w:sz w:val="20"/>
                <w:szCs w:val="20"/>
              </w:rPr>
              <w:t>importDefault</w:t>
            </w:r>
            <w:proofErr w:type="spellEnd"/>
            <w:r w:rsidRPr="0019688E">
              <w:rPr>
                <w:rFonts w:ascii="Times New Roman" w:eastAsia="Times New Roman" w:hAnsi="Times New Roman" w:cs="Times New Roman"/>
                <w:color w:val="000000"/>
                <w:sz w:val="20"/>
                <w:szCs w:val="20"/>
              </w:rPr>
              <w:t> helpers for runtime babel ecosystem compatibility and enable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allowSyntheticDefaultImports</w:t>
            </w:r>
            <w:proofErr w:type="spellEnd"/>
            <w:r w:rsidRPr="0019688E">
              <w:rPr>
                <w:rFonts w:ascii="Times New Roman" w:eastAsia="Times New Roman" w:hAnsi="Times New Roman" w:cs="Times New Roman"/>
                <w:color w:val="000000"/>
                <w:sz w:val="20"/>
                <w:szCs w:val="20"/>
              </w:rPr>
              <w:t xml:space="preserve"> for </w:t>
            </w:r>
            <w:proofErr w:type="spellStart"/>
            <w:r w:rsidRPr="0019688E">
              <w:rPr>
                <w:rFonts w:ascii="Times New Roman" w:eastAsia="Times New Roman" w:hAnsi="Times New Roman" w:cs="Times New Roman"/>
                <w:color w:val="000000"/>
                <w:sz w:val="20"/>
                <w:szCs w:val="20"/>
              </w:rPr>
              <w:t>typesystem</w:t>
            </w:r>
            <w:proofErr w:type="spellEnd"/>
            <w:r w:rsidRPr="0019688E">
              <w:rPr>
                <w:rFonts w:ascii="Times New Roman" w:eastAsia="Times New Roman" w:hAnsi="Times New Roman" w:cs="Times New Roman"/>
                <w:color w:val="000000"/>
                <w:sz w:val="20"/>
                <w:szCs w:val="20"/>
              </w:rPr>
              <w:t xml:space="preserve"> compatibility.</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lastRenderedPageBreak/>
              <w:t>--</w:t>
            </w:r>
            <w:proofErr w:type="spellStart"/>
            <w:r w:rsidRPr="0019688E">
              <w:rPr>
                <w:rFonts w:ascii="Times New Roman" w:eastAsia="Times New Roman" w:hAnsi="Times New Roman" w:cs="Times New Roman"/>
                <w:color w:val="BF414A"/>
                <w:sz w:val="20"/>
                <w:szCs w:val="20"/>
              </w:rPr>
              <w:t>experimentalDecorators</w:t>
            </w:r>
            <w:proofErr w:type="spellEnd"/>
            <w:r w:rsidRPr="0019688E">
              <w:rPr>
                <w:rFonts w:ascii="Times New Roman" w:eastAsia="Times New Roman" w:hAnsi="Times New Roman" w:cs="Times New Roman"/>
                <w:color w:val="000000"/>
                <w:sz w:val="20"/>
                <w:szCs w:val="20"/>
                <w:vertAlign w:val="superscript"/>
              </w:rPr>
              <w:t>[1]</w:t>
            </w:r>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Enables experimental support for ES decorators.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forceConsistentCasingInFileNames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Disallow inconsistently-cased references to the same file.</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--help</w:t>
            </w:r>
            <w:r w:rsidRPr="0019688E">
              <w:rPr>
                <w:rFonts w:ascii="Times New Roman" w:eastAsia="Times New Roman" w:hAnsi="Times New Roman" w:cs="Times New Roman"/>
                <w:color w:val="000000"/>
                <w:sz w:val="20"/>
                <w:szCs w:val="20"/>
              </w:rPr>
              <w:br/>
            </w:r>
            <w:r w:rsidRPr="0019688E">
              <w:rPr>
                <w:rFonts w:ascii="Times New Roman" w:eastAsia="Times New Roman" w:hAnsi="Times New Roman" w:cs="Times New Roman"/>
                <w:color w:val="BF414A"/>
                <w:sz w:val="20"/>
                <w:szCs w:val="20"/>
              </w:rPr>
              <w:t>-h</w:t>
            </w:r>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Print help message.</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importHelpers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Import emit helpers (e.g. </w:t>
            </w:r>
            <w:r w:rsidRPr="0019688E">
              <w:rPr>
                <w:rFonts w:ascii="Times New Roman" w:eastAsia="Times New Roman" w:hAnsi="Times New Roman" w:cs="Times New Roman"/>
                <w:color w:val="BF414A"/>
                <w:sz w:val="20"/>
                <w:szCs w:val="20"/>
              </w:rPr>
              <w:t>__extends</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BF414A"/>
                <w:sz w:val="20"/>
                <w:szCs w:val="20"/>
              </w:rPr>
              <w:t>__rest</w:t>
            </w:r>
            <w:r w:rsidRPr="0019688E">
              <w:rPr>
                <w:rFonts w:ascii="Times New Roman" w:eastAsia="Times New Roman" w:hAnsi="Times New Roman" w:cs="Times New Roman"/>
                <w:color w:val="000000"/>
                <w:sz w:val="20"/>
                <w:szCs w:val="20"/>
              </w:rPr>
              <w:t>, etc..) from </w:t>
            </w:r>
            <w:proofErr w:type="spellStart"/>
            <w:r w:rsidRPr="0019688E">
              <w:rPr>
                <w:rFonts w:ascii="Times New Roman" w:eastAsia="Times New Roman" w:hAnsi="Times New Roman" w:cs="Times New Roman"/>
                <w:color w:val="000000"/>
                <w:sz w:val="20"/>
                <w:szCs w:val="20"/>
              </w:rPr>
              <w:fldChar w:fldCharType="begin"/>
            </w:r>
            <w:r w:rsidRPr="0019688E">
              <w:rPr>
                <w:rFonts w:ascii="Times New Roman" w:eastAsia="Times New Roman" w:hAnsi="Times New Roman" w:cs="Times New Roman"/>
                <w:color w:val="000000"/>
                <w:sz w:val="20"/>
                <w:szCs w:val="20"/>
              </w:rPr>
              <w:instrText xml:space="preserve"> HYPERLINK "https://www.npmjs.com/package/tslib" </w:instrText>
            </w:r>
            <w:r w:rsidRPr="0019688E">
              <w:rPr>
                <w:rFonts w:ascii="Times New Roman" w:eastAsia="Times New Roman" w:hAnsi="Times New Roman" w:cs="Times New Roman"/>
                <w:color w:val="000000"/>
                <w:sz w:val="20"/>
                <w:szCs w:val="20"/>
              </w:rPr>
              <w:fldChar w:fldCharType="separate"/>
            </w:r>
            <w:r w:rsidRPr="0019688E">
              <w:rPr>
                <w:rFonts w:ascii="Times New Roman" w:eastAsia="Times New Roman" w:hAnsi="Times New Roman" w:cs="Times New Roman"/>
                <w:color w:val="BF414A"/>
                <w:sz w:val="20"/>
                <w:szCs w:val="20"/>
              </w:rPr>
              <w:t>tslib</w:t>
            </w:r>
            <w:proofErr w:type="spellEnd"/>
            <w:r w:rsidRPr="0019688E">
              <w:rPr>
                <w:rFonts w:ascii="Times New Roman" w:eastAsia="Times New Roman" w:hAnsi="Times New Roman" w:cs="Times New Roman"/>
                <w:color w:val="000000"/>
                <w:sz w:val="20"/>
                <w:szCs w:val="20"/>
              </w:rPr>
              <w:fldChar w:fldCharType="end"/>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inlineSourceMap</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Emit a single file with source maps instead of having a separate file.</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inlineSources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xml:space="preserve">Emit the source alongside the </w:t>
            </w:r>
            <w:proofErr w:type="spellStart"/>
            <w:r w:rsidRPr="0019688E">
              <w:rPr>
                <w:rFonts w:ascii="Times New Roman" w:eastAsia="Times New Roman" w:hAnsi="Times New Roman" w:cs="Times New Roman"/>
                <w:color w:val="000000"/>
                <w:sz w:val="20"/>
                <w:szCs w:val="20"/>
              </w:rPr>
              <w:t>sourcemaps</w:t>
            </w:r>
            <w:proofErr w:type="spellEnd"/>
            <w:r w:rsidRPr="0019688E">
              <w:rPr>
                <w:rFonts w:ascii="Times New Roman" w:eastAsia="Times New Roman" w:hAnsi="Times New Roman" w:cs="Times New Roman"/>
                <w:color w:val="000000"/>
                <w:sz w:val="20"/>
                <w:szCs w:val="20"/>
              </w:rPr>
              <w:t xml:space="preserve"> within a single file; requires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inlineSourceMap</w:t>
            </w:r>
            <w:proofErr w:type="spellEnd"/>
            <w:r w:rsidRPr="0019688E">
              <w:rPr>
                <w:rFonts w:ascii="Times New Roman" w:eastAsia="Times New Roman" w:hAnsi="Times New Roman" w:cs="Times New Roman"/>
                <w:color w:val="000000"/>
                <w:sz w:val="20"/>
                <w:szCs w:val="20"/>
              </w:rPr>
              <w:t> or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sourceMap</w:t>
            </w:r>
            <w:proofErr w:type="spellEnd"/>
            <w:r w:rsidRPr="0019688E">
              <w:rPr>
                <w:rFonts w:ascii="Times New Roman" w:eastAsia="Times New Roman" w:hAnsi="Times New Roman" w:cs="Times New Roman"/>
                <w:color w:val="000000"/>
                <w:sz w:val="20"/>
                <w:szCs w:val="20"/>
              </w:rPr>
              <w:t> to be set.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init</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xml:space="preserve">Initializes a </w:t>
            </w:r>
            <w:proofErr w:type="spellStart"/>
            <w:r w:rsidRPr="0019688E">
              <w:rPr>
                <w:rFonts w:ascii="Times New Roman" w:eastAsia="Times New Roman" w:hAnsi="Times New Roman" w:cs="Times New Roman"/>
                <w:color w:val="000000"/>
                <w:sz w:val="20"/>
                <w:szCs w:val="20"/>
              </w:rPr>
              <w:t>TypeScript</w:t>
            </w:r>
            <w:proofErr w:type="spellEnd"/>
            <w:r w:rsidRPr="0019688E">
              <w:rPr>
                <w:rFonts w:ascii="Times New Roman" w:eastAsia="Times New Roman" w:hAnsi="Times New Roman" w:cs="Times New Roman"/>
                <w:color w:val="000000"/>
                <w:sz w:val="20"/>
                <w:szCs w:val="20"/>
              </w:rPr>
              <w:t xml:space="preserve"> project and creates a </w:t>
            </w:r>
            <w:proofErr w:type="spellStart"/>
            <w:r w:rsidRPr="0019688E">
              <w:rPr>
                <w:rFonts w:ascii="Times New Roman" w:eastAsia="Times New Roman" w:hAnsi="Times New Roman" w:cs="Times New Roman"/>
                <w:color w:val="BF414A"/>
                <w:sz w:val="20"/>
                <w:szCs w:val="20"/>
              </w:rPr>
              <w:t>tsconfig.json</w:t>
            </w:r>
            <w:proofErr w:type="spellEnd"/>
            <w:r w:rsidRPr="0019688E">
              <w:rPr>
                <w:rFonts w:ascii="Times New Roman" w:eastAsia="Times New Roman" w:hAnsi="Times New Roman" w:cs="Times New Roman"/>
                <w:color w:val="000000"/>
                <w:sz w:val="20"/>
                <w:szCs w:val="20"/>
              </w:rPr>
              <w:t> file.</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isolatedModules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000000"/>
                <w:sz w:val="20"/>
                <w:szCs w:val="20"/>
              </w:rPr>
              <w:t>Transpile</w:t>
            </w:r>
            <w:proofErr w:type="spellEnd"/>
            <w:r w:rsidRPr="0019688E">
              <w:rPr>
                <w:rFonts w:ascii="Times New Roman" w:eastAsia="Times New Roman" w:hAnsi="Times New Roman" w:cs="Times New Roman"/>
                <w:color w:val="000000"/>
                <w:sz w:val="20"/>
                <w:szCs w:val="20"/>
              </w:rPr>
              <w:t xml:space="preserve"> each file as a separate module (similar to “</w:t>
            </w:r>
            <w:proofErr w:type="spellStart"/>
            <w:r w:rsidRPr="0019688E">
              <w:rPr>
                <w:rFonts w:ascii="Times New Roman" w:eastAsia="Times New Roman" w:hAnsi="Times New Roman" w:cs="Times New Roman"/>
                <w:color w:val="000000"/>
                <w:sz w:val="20"/>
                <w:szCs w:val="20"/>
              </w:rPr>
              <w:t>ts.transpileModule</w:t>
            </w:r>
            <w:proofErr w:type="spellEnd"/>
            <w:r w:rsidRPr="0019688E">
              <w:rPr>
                <w:rFonts w:ascii="Times New Roman" w:eastAsia="Times New Roman" w:hAnsi="Times New Roman" w:cs="Times New Roman"/>
                <w:color w:val="000000"/>
                <w:sz w:val="20"/>
                <w:szCs w:val="20"/>
              </w:rPr>
              <w: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jsx</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string</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"Preserve"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Support JSX in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tsx</w:t>
            </w:r>
            <w:proofErr w:type="spellEnd"/>
            <w:r w:rsidRPr="0019688E">
              <w:rPr>
                <w:rFonts w:ascii="Times New Roman" w:eastAsia="Times New Roman" w:hAnsi="Times New Roman" w:cs="Times New Roman"/>
                <w:color w:val="000000"/>
                <w:sz w:val="20"/>
                <w:szCs w:val="20"/>
              </w:rPr>
              <w:t> files: </w:t>
            </w:r>
            <w:r w:rsidRPr="0019688E">
              <w:rPr>
                <w:rFonts w:ascii="Times New Roman" w:eastAsia="Times New Roman" w:hAnsi="Times New Roman" w:cs="Times New Roman"/>
                <w:color w:val="BF414A"/>
                <w:sz w:val="20"/>
                <w:szCs w:val="20"/>
              </w:rPr>
              <w:t>"React"</w:t>
            </w:r>
            <w:r w:rsidRPr="0019688E">
              <w:rPr>
                <w:rFonts w:ascii="Times New Roman" w:eastAsia="Times New Roman" w:hAnsi="Times New Roman" w:cs="Times New Roman"/>
                <w:color w:val="000000"/>
                <w:sz w:val="20"/>
                <w:szCs w:val="20"/>
              </w:rPr>
              <w:t> or </w:t>
            </w:r>
            <w:r w:rsidRPr="0019688E">
              <w:rPr>
                <w:rFonts w:ascii="Times New Roman" w:eastAsia="Times New Roman" w:hAnsi="Times New Roman" w:cs="Times New Roman"/>
                <w:color w:val="BF414A"/>
                <w:sz w:val="20"/>
                <w:szCs w:val="20"/>
              </w:rPr>
              <w:t>"Preserve"</w:t>
            </w:r>
            <w:r w:rsidRPr="0019688E">
              <w:rPr>
                <w:rFonts w:ascii="Times New Roman" w:eastAsia="Times New Roman" w:hAnsi="Times New Roman" w:cs="Times New Roman"/>
                <w:color w:val="000000"/>
                <w:sz w:val="20"/>
                <w:szCs w:val="20"/>
              </w:rPr>
              <w:t>. See </w:t>
            </w:r>
            <w:hyperlink r:id="rId42" w:history="1">
              <w:r w:rsidRPr="0019688E">
                <w:rPr>
                  <w:rFonts w:ascii="Times New Roman" w:eastAsia="Times New Roman" w:hAnsi="Times New Roman" w:cs="Times New Roman"/>
                  <w:color w:val="265988"/>
                  <w:sz w:val="20"/>
                  <w:szCs w:val="20"/>
                </w:rPr>
                <w:t>JSX</w:t>
              </w:r>
            </w:hyperlink>
            <w:r w:rsidRPr="0019688E">
              <w:rPr>
                <w:rFonts w:ascii="Times New Roman" w:eastAsia="Times New Roman" w:hAnsi="Times New Roman" w:cs="Times New Roman"/>
                <w:color w:val="000000"/>
                <w:sz w:val="20"/>
                <w:szCs w:val="20"/>
              </w:rPr>
              <w: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jsxFactory</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string</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React.createElement</w:t>
            </w:r>
            <w:proofErr w:type="spellEnd"/>
            <w:r w:rsidRPr="0019688E">
              <w:rPr>
                <w:rFonts w:ascii="Times New Roman" w:eastAsia="Times New Roman" w:hAnsi="Times New Roman" w:cs="Times New Roman"/>
                <w:color w:val="BF414A"/>
                <w:sz w:val="20"/>
                <w:szCs w:val="20"/>
              </w:rPr>
              <w:t>"</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Specify the JSX factory function to use when targeting react JSX emit, e.g. </w:t>
            </w:r>
            <w:proofErr w:type="spellStart"/>
            <w:r w:rsidRPr="0019688E">
              <w:rPr>
                <w:rFonts w:ascii="Times New Roman" w:eastAsia="Times New Roman" w:hAnsi="Times New Roman" w:cs="Times New Roman"/>
                <w:color w:val="BF414A"/>
                <w:sz w:val="20"/>
                <w:szCs w:val="20"/>
              </w:rPr>
              <w:t>React.createElement</w:t>
            </w:r>
            <w:proofErr w:type="spellEnd"/>
            <w:r w:rsidRPr="0019688E">
              <w:rPr>
                <w:rFonts w:ascii="Times New Roman" w:eastAsia="Times New Roman" w:hAnsi="Times New Roman" w:cs="Times New Roman"/>
                <w:color w:val="000000"/>
                <w:sz w:val="20"/>
                <w:szCs w:val="20"/>
              </w:rPr>
              <w:t> or </w:t>
            </w:r>
            <w:r w:rsidRPr="0019688E">
              <w:rPr>
                <w:rFonts w:ascii="Times New Roman" w:eastAsia="Times New Roman" w:hAnsi="Times New Roman" w:cs="Times New Roman"/>
                <w:color w:val="BF414A"/>
                <w:sz w:val="20"/>
                <w:szCs w:val="20"/>
              </w:rPr>
              <w:t>h</w:t>
            </w:r>
            <w:r w:rsidRPr="0019688E">
              <w:rPr>
                <w:rFonts w:ascii="Times New Roman" w:eastAsia="Times New Roman" w:hAnsi="Times New Roman" w:cs="Times New Roman"/>
                <w:color w:val="000000"/>
                <w:sz w:val="20"/>
                <w:szCs w:val="20"/>
              </w:rPr>
              <w: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keyofStringsOnly</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Resolve </w:t>
            </w:r>
            <w:proofErr w:type="spellStart"/>
            <w:r w:rsidRPr="0019688E">
              <w:rPr>
                <w:rFonts w:ascii="Times New Roman" w:eastAsia="Times New Roman" w:hAnsi="Times New Roman" w:cs="Times New Roman"/>
                <w:color w:val="BF414A"/>
                <w:sz w:val="20"/>
                <w:szCs w:val="20"/>
              </w:rPr>
              <w:t>keyof</w:t>
            </w:r>
            <w:proofErr w:type="spellEnd"/>
            <w:r w:rsidRPr="0019688E">
              <w:rPr>
                <w:rFonts w:ascii="Times New Roman" w:eastAsia="Times New Roman" w:hAnsi="Times New Roman" w:cs="Times New Roman"/>
                <w:color w:val="000000"/>
                <w:sz w:val="20"/>
                <w:szCs w:val="20"/>
              </w:rPr>
              <w:t> to string valued property names only (no numbers or symbols).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--lib</w:t>
            </w:r>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string[]</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List of library files to be included in the compilation.</w:t>
            </w:r>
            <w:r w:rsidRPr="0019688E">
              <w:rPr>
                <w:rFonts w:ascii="Times New Roman" w:eastAsia="Times New Roman" w:hAnsi="Times New Roman" w:cs="Times New Roman"/>
                <w:color w:val="000000"/>
                <w:sz w:val="20"/>
                <w:szCs w:val="20"/>
              </w:rPr>
              <w:br/>
              <w:t>Possible values are: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ES5</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ES6</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ES2015</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ES7</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ES2016</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ES2017</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ES2018</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proofErr w:type="spellStart"/>
            <w:r w:rsidRPr="0019688E">
              <w:rPr>
                <w:rFonts w:ascii="Times New Roman" w:eastAsia="Times New Roman" w:hAnsi="Times New Roman" w:cs="Times New Roman"/>
                <w:color w:val="BF414A"/>
                <w:sz w:val="20"/>
                <w:szCs w:val="20"/>
              </w:rPr>
              <w:t>ESNext</w:t>
            </w:r>
            <w:proofErr w:type="spellEnd"/>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DOM</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proofErr w:type="spellStart"/>
            <w:r w:rsidRPr="0019688E">
              <w:rPr>
                <w:rFonts w:ascii="Times New Roman" w:eastAsia="Times New Roman" w:hAnsi="Times New Roman" w:cs="Times New Roman"/>
                <w:color w:val="BF414A"/>
                <w:sz w:val="20"/>
                <w:szCs w:val="20"/>
              </w:rPr>
              <w:t>DOM.Iterable</w:t>
            </w:r>
            <w:proofErr w:type="spellEnd"/>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proofErr w:type="spellStart"/>
            <w:r w:rsidRPr="0019688E">
              <w:rPr>
                <w:rFonts w:ascii="Times New Roman" w:eastAsia="Times New Roman" w:hAnsi="Times New Roman" w:cs="Times New Roman"/>
                <w:color w:val="BF414A"/>
                <w:sz w:val="20"/>
                <w:szCs w:val="20"/>
              </w:rPr>
              <w:t>WebWorker</w:t>
            </w:r>
            <w:proofErr w:type="spellEnd"/>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proofErr w:type="spellStart"/>
            <w:r w:rsidRPr="0019688E">
              <w:rPr>
                <w:rFonts w:ascii="Times New Roman" w:eastAsia="Times New Roman" w:hAnsi="Times New Roman" w:cs="Times New Roman"/>
                <w:color w:val="BF414A"/>
                <w:sz w:val="20"/>
                <w:szCs w:val="20"/>
              </w:rPr>
              <w:t>ScriptHost</w:t>
            </w:r>
            <w:proofErr w:type="spellEnd"/>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ES2015.Core</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ES2015.Collection</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ES2015.Generator</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ES2015.Iterable</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ES2015.Promise</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ES2015.Proxy</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ES2015.Reflect</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ES2015.Symbol</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ES2015.Symbol.WellKnown</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ES2016.Array.Include</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ES2017.object</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ES2017.Intl</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ES2017.SharedMemory</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ES2017.TypedArrays</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ES2018.Intl</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ES2018.Promise</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ES2018.RegExp</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r>
            <w:r w:rsidRPr="0019688E">
              <w:rPr>
                <w:rFonts w:ascii="Times New Roman" w:eastAsia="Times New Roman" w:hAnsi="Times New Roman" w:cs="Times New Roman"/>
                <w:color w:val="000000"/>
                <w:sz w:val="20"/>
                <w:szCs w:val="20"/>
              </w:rPr>
              <w:lastRenderedPageBreak/>
              <w:t>► </w:t>
            </w:r>
            <w:proofErr w:type="spellStart"/>
            <w:r w:rsidRPr="0019688E">
              <w:rPr>
                <w:rFonts w:ascii="Times New Roman" w:eastAsia="Times New Roman" w:hAnsi="Times New Roman" w:cs="Times New Roman"/>
                <w:color w:val="BF414A"/>
                <w:sz w:val="20"/>
                <w:szCs w:val="20"/>
              </w:rPr>
              <w:t>ESNext.AsyncIterable</w:t>
            </w:r>
            <w:proofErr w:type="spellEnd"/>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w:t>
            </w:r>
            <w:proofErr w:type="spellStart"/>
            <w:r w:rsidRPr="0019688E">
              <w:rPr>
                <w:rFonts w:ascii="Times New Roman" w:eastAsia="Times New Roman" w:hAnsi="Times New Roman" w:cs="Times New Roman"/>
                <w:color w:val="BF414A"/>
                <w:sz w:val="20"/>
                <w:szCs w:val="20"/>
              </w:rPr>
              <w:t>ESNext.Array</w:t>
            </w:r>
            <w:proofErr w:type="spellEnd"/>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r>
            <w:r w:rsidRPr="0019688E">
              <w:rPr>
                <w:rFonts w:ascii="Times New Roman" w:eastAsia="Times New Roman" w:hAnsi="Times New Roman" w:cs="Times New Roman"/>
                <w:color w:val="000000"/>
                <w:sz w:val="20"/>
                <w:szCs w:val="20"/>
              </w:rPr>
              <w:br/>
              <w:t>Note: If </w:t>
            </w:r>
            <w:r w:rsidRPr="0019688E">
              <w:rPr>
                <w:rFonts w:ascii="Times New Roman" w:eastAsia="Times New Roman" w:hAnsi="Times New Roman" w:cs="Times New Roman"/>
                <w:color w:val="BF414A"/>
                <w:sz w:val="20"/>
                <w:szCs w:val="20"/>
              </w:rPr>
              <w:t>--lib</w:t>
            </w:r>
            <w:r w:rsidRPr="0019688E">
              <w:rPr>
                <w:rFonts w:ascii="Times New Roman" w:eastAsia="Times New Roman" w:hAnsi="Times New Roman" w:cs="Times New Roman"/>
                <w:color w:val="000000"/>
                <w:sz w:val="20"/>
                <w:szCs w:val="20"/>
              </w:rPr>
              <w:t xml:space="preserve"> is not specified a default list of </w:t>
            </w:r>
            <w:proofErr w:type="spellStart"/>
            <w:r w:rsidRPr="0019688E">
              <w:rPr>
                <w:rFonts w:ascii="Times New Roman" w:eastAsia="Times New Roman" w:hAnsi="Times New Roman" w:cs="Times New Roman"/>
                <w:color w:val="000000"/>
                <w:sz w:val="20"/>
                <w:szCs w:val="20"/>
              </w:rPr>
              <w:t>librares</w:t>
            </w:r>
            <w:proofErr w:type="spellEnd"/>
            <w:r w:rsidRPr="0019688E">
              <w:rPr>
                <w:rFonts w:ascii="Times New Roman" w:eastAsia="Times New Roman" w:hAnsi="Times New Roman" w:cs="Times New Roman"/>
                <w:color w:val="000000"/>
                <w:sz w:val="20"/>
                <w:szCs w:val="20"/>
              </w:rPr>
              <w:t xml:space="preserve"> are injected. The default libraries injected are: </w:t>
            </w:r>
            <w:r w:rsidRPr="0019688E">
              <w:rPr>
                <w:rFonts w:ascii="Times New Roman" w:eastAsia="Times New Roman" w:hAnsi="Times New Roman" w:cs="Times New Roman"/>
                <w:color w:val="000000"/>
                <w:sz w:val="20"/>
                <w:szCs w:val="20"/>
              </w:rPr>
              <w:br/>
              <w:t>► For </w:t>
            </w:r>
            <w:r w:rsidRPr="0019688E">
              <w:rPr>
                <w:rFonts w:ascii="Times New Roman" w:eastAsia="Times New Roman" w:hAnsi="Times New Roman" w:cs="Times New Roman"/>
                <w:color w:val="BF414A"/>
                <w:sz w:val="20"/>
                <w:szCs w:val="20"/>
              </w:rPr>
              <w:t>--target ES5</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BF414A"/>
                <w:sz w:val="20"/>
                <w:szCs w:val="20"/>
              </w:rPr>
              <w:t>DOM,ES5,ScriptHost</w:t>
            </w:r>
            <w:r w:rsidRPr="0019688E">
              <w:rPr>
                <w:rFonts w:ascii="Times New Roman" w:eastAsia="Times New Roman" w:hAnsi="Times New Roman" w:cs="Times New Roman"/>
                <w:color w:val="000000"/>
                <w:sz w:val="20"/>
                <w:szCs w:val="20"/>
              </w:rPr>
              <w:br/>
              <w:t>► For </w:t>
            </w:r>
            <w:r w:rsidRPr="0019688E">
              <w:rPr>
                <w:rFonts w:ascii="Times New Roman" w:eastAsia="Times New Roman" w:hAnsi="Times New Roman" w:cs="Times New Roman"/>
                <w:color w:val="BF414A"/>
                <w:sz w:val="20"/>
                <w:szCs w:val="20"/>
              </w:rPr>
              <w:t>--target ES6</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BF414A"/>
                <w:sz w:val="20"/>
                <w:szCs w:val="20"/>
              </w:rPr>
              <w:t>DOM,ES6,DOM.Iterable,ScriptHost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lastRenderedPageBreak/>
              <w:t>--</w:t>
            </w:r>
            <w:proofErr w:type="spellStart"/>
            <w:r w:rsidRPr="0019688E">
              <w:rPr>
                <w:rFonts w:ascii="Times New Roman" w:eastAsia="Times New Roman" w:hAnsi="Times New Roman" w:cs="Times New Roman"/>
                <w:color w:val="BF414A"/>
                <w:sz w:val="20"/>
                <w:szCs w:val="20"/>
              </w:rPr>
              <w:t>listEmittedFiles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Print names of generated files part of the compilation.</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listFiles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Print names of files part of the compilation.</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--locale</w:t>
            </w:r>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string</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i/>
                <w:iCs/>
                <w:color w:val="000000"/>
                <w:sz w:val="20"/>
                <w:szCs w:val="20"/>
              </w:rPr>
              <w:t>(platform specific)</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The locale to use to show error messages, e.g. en-us. </w:t>
            </w:r>
            <w:r w:rsidRPr="0019688E">
              <w:rPr>
                <w:rFonts w:ascii="Times New Roman" w:eastAsia="Times New Roman" w:hAnsi="Times New Roman" w:cs="Times New Roman"/>
                <w:color w:val="000000"/>
                <w:sz w:val="20"/>
                <w:szCs w:val="20"/>
              </w:rPr>
              <w:br/>
              <w:t>Possible values are: </w:t>
            </w:r>
            <w:r w:rsidRPr="0019688E">
              <w:rPr>
                <w:rFonts w:ascii="Times New Roman" w:eastAsia="Times New Roman" w:hAnsi="Times New Roman" w:cs="Times New Roman"/>
                <w:color w:val="000000"/>
                <w:sz w:val="20"/>
                <w:szCs w:val="20"/>
              </w:rPr>
              <w:br/>
              <w:t>► English (US): </w:t>
            </w:r>
            <w:r w:rsidRPr="0019688E">
              <w:rPr>
                <w:rFonts w:ascii="Times New Roman" w:eastAsia="Times New Roman" w:hAnsi="Times New Roman" w:cs="Times New Roman"/>
                <w:color w:val="BF414A"/>
                <w:sz w:val="20"/>
                <w:szCs w:val="20"/>
              </w:rPr>
              <w:t>en</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Czech: </w:t>
            </w:r>
            <w:proofErr w:type="spellStart"/>
            <w:r w:rsidRPr="0019688E">
              <w:rPr>
                <w:rFonts w:ascii="Times New Roman" w:eastAsia="Times New Roman" w:hAnsi="Times New Roman" w:cs="Times New Roman"/>
                <w:color w:val="BF414A"/>
                <w:sz w:val="20"/>
                <w:szCs w:val="20"/>
              </w:rPr>
              <w:t>cs</w:t>
            </w:r>
            <w:proofErr w:type="spellEnd"/>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German: </w:t>
            </w:r>
            <w:r w:rsidRPr="0019688E">
              <w:rPr>
                <w:rFonts w:ascii="Times New Roman" w:eastAsia="Times New Roman" w:hAnsi="Times New Roman" w:cs="Times New Roman"/>
                <w:color w:val="BF414A"/>
                <w:sz w:val="20"/>
                <w:szCs w:val="20"/>
              </w:rPr>
              <w:t>de</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Spanish: </w:t>
            </w:r>
            <w:proofErr w:type="spellStart"/>
            <w:r w:rsidRPr="0019688E">
              <w:rPr>
                <w:rFonts w:ascii="Times New Roman" w:eastAsia="Times New Roman" w:hAnsi="Times New Roman" w:cs="Times New Roman"/>
                <w:color w:val="BF414A"/>
                <w:sz w:val="20"/>
                <w:szCs w:val="20"/>
              </w:rPr>
              <w:t>es</w:t>
            </w:r>
            <w:proofErr w:type="spellEnd"/>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French: </w:t>
            </w:r>
            <w:proofErr w:type="spellStart"/>
            <w:r w:rsidRPr="0019688E">
              <w:rPr>
                <w:rFonts w:ascii="Times New Roman" w:eastAsia="Times New Roman" w:hAnsi="Times New Roman" w:cs="Times New Roman"/>
                <w:color w:val="BF414A"/>
                <w:sz w:val="20"/>
                <w:szCs w:val="20"/>
              </w:rPr>
              <w:t>fr</w:t>
            </w:r>
            <w:proofErr w:type="spellEnd"/>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Italian: </w:t>
            </w:r>
            <w:r w:rsidRPr="0019688E">
              <w:rPr>
                <w:rFonts w:ascii="Times New Roman" w:eastAsia="Times New Roman" w:hAnsi="Times New Roman" w:cs="Times New Roman"/>
                <w:color w:val="BF414A"/>
                <w:sz w:val="20"/>
                <w:szCs w:val="20"/>
              </w:rPr>
              <w:t>it</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Japanese: </w:t>
            </w:r>
            <w:proofErr w:type="spellStart"/>
            <w:r w:rsidRPr="0019688E">
              <w:rPr>
                <w:rFonts w:ascii="Times New Roman" w:eastAsia="Times New Roman" w:hAnsi="Times New Roman" w:cs="Times New Roman"/>
                <w:color w:val="BF414A"/>
                <w:sz w:val="20"/>
                <w:szCs w:val="20"/>
              </w:rPr>
              <w:t>ja</w:t>
            </w:r>
            <w:proofErr w:type="spellEnd"/>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Korean: </w:t>
            </w:r>
            <w:proofErr w:type="spellStart"/>
            <w:r w:rsidRPr="0019688E">
              <w:rPr>
                <w:rFonts w:ascii="Times New Roman" w:eastAsia="Times New Roman" w:hAnsi="Times New Roman" w:cs="Times New Roman"/>
                <w:color w:val="BF414A"/>
                <w:sz w:val="20"/>
                <w:szCs w:val="20"/>
              </w:rPr>
              <w:t>ko</w:t>
            </w:r>
            <w:proofErr w:type="spellEnd"/>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Polish: </w:t>
            </w:r>
            <w:proofErr w:type="spellStart"/>
            <w:r w:rsidRPr="0019688E">
              <w:rPr>
                <w:rFonts w:ascii="Times New Roman" w:eastAsia="Times New Roman" w:hAnsi="Times New Roman" w:cs="Times New Roman"/>
                <w:color w:val="BF414A"/>
                <w:sz w:val="20"/>
                <w:szCs w:val="20"/>
              </w:rPr>
              <w:t>pl</w:t>
            </w:r>
            <w:proofErr w:type="spellEnd"/>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Portuguese(Brazil): </w:t>
            </w:r>
            <w:proofErr w:type="spellStart"/>
            <w:r w:rsidRPr="0019688E">
              <w:rPr>
                <w:rFonts w:ascii="Times New Roman" w:eastAsia="Times New Roman" w:hAnsi="Times New Roman" w:cs="Times New Roman"/>
                <w:color w:val="BF414A"/>
                <w:sz w:val="20"/>
                <w:szCs w:val="20"/>
              </w:rPr>
              <w:t>pt</w:t>
            </w:r>
            <w:proofErr w:type="spellEnd"/>
            <w:r w:rsidRPr="0019688E">
              <w:rPr>
                <w:rFonts w:ascii="Times New Roman" w:eastAsia="Times New Roman" w:hAnsi="Times New Roman" w:cs="Times New Roman"/>
                <w:color w:val="BF414A"/>
                <w:sz w:val="20"/>
                <w:szCs w:val="20"/>
              </w:rPr>
              <w:t>-BR</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Russian: </w:t>
            </w:r>
            <w:proofErr w:type="spellStart"/>
            <w:r w:rsidRPr="0019688E">
              <w:rPr>
                <w:rFonts w:ascii="Times New Roman" w:eastAsia="Times New Roman" w:hAnsi="Times New Roman" w:cs="Times New Roman"/>
                <w:color w:val="BF414A"/>
                <w:sz w:val="20"/>
                <w:szCs w:val="20"/>
              </w:rPr>
              <w:t>ru</w:t>
            </w:r>
            <w:proofErr w:type="spellEnd"/>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Turkish: </w:t>
            </w:r>
            <w:proofErr w:type="spellStart"/>
            <w:r w:rsidRPr="0019688E">
              <w:rPr>
                <w:rFonts w:ascii="Times New Roman" w:eastAsia="Times New Roman" w:hAnsi="Times New Roman" w:cs="Times New Roman"/>
                <w:color w:val="BF414A"/>
                <w:sz w:val="20"/>
                <w:szCs w:val="20"/>
              </w:rPr>
              <w:t>tr</w:t>
            </w:r>
            <w:proofErr w:type="spellEnd"/>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Simplified Chinese: </w:t>
            </w:r>
            <w:proofErr w:type="spellStart"/>
            <w:r w:rsidRPr="0019688E">
              <w:rPr>
                <w:rFonts w:ascii="Times New Roman" w:eastAsia="Times New Roman" w:hAnsi="Times New Roman" w:cs="Times New Roman"/>
                <w:color w:val="BF414A"/>
                <w:sz w:val="20"/>
                <w:szCs w:val="20"/>
              </w:rPr>
              <w:t>zh</w:t>
            </w:r>
            <w:proofErr w:type="spellEnd"/>
            <w:r w:rsidRPr="0019688E">
              <w:rPr>
                <w:rFonts w:ascii="Times New Roman" w:eastAsia="Times New Roman" w:hAnsi="Times New Roman" w:cs="Times New Roman"/>
                <w:color w:val="BF414A"/>
                <w:sz w:val="20"/>
                <w:szCs w:val="20"/>
              </w:rPr>
              <w:t>-CN</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t>► Traditional Chinese: </w:t>
            </w:r>
            <w:proofErr w:type="spellStart"/>
            <w:r w:rsidRPr="0019688E">
              <w:rPr>
                <w:rFonts w:ascii="Times New Roman" w:eastAsia="Times New Roman" w:hAnsi="Times New Roman" w:cs="Times New Roman"/>
                <w:color w:val="BF414A"/>
                <w:sz w:val="20"/>
                <w:szCs w:val="20"/>
              </w:rPr>
              <w:t>zh</w:t>
            </w:r>
            <w:proofErr w:type="spellEnd"/>
            <w:r w:rsidRPr="0019688E">
              <w:rPr>
                <w:rFonts w:ascii="Times New Roman" w:eastAsia="Times New Roman" w:hAnsi="Times New Roman" w:cs="Times New Roman"/>
                <w:color w:val="BF414A"/>
                <w:sz w:val="20"/>
                <w:szCs w:val="20"/>
              </w:rPr>
              <w:t>-TW</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mapRoot</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string</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xml:space="preserve">Specifies the location where debugger should </w:t>
            </w:r>
            <w:proofErr w:type="spellStart"/>
            <w:r w:rsidRPr="0019688E">
              <w:rPr>
                <w:rFonts w:ascii="Times New Roman" w:eastAsia="Times New Roman" w:hAnsi="Times New Roman" w:cs="Times New Roman"/>
                <w:color w:val="000000"/>
                <w:sz w:val="20"/>
                <w:szCs w:val="20"/>
              </w:rPr>
              <w:t>locate</w:t>
            </w:r>
            <w:proofErr w:type="spellEnd"/>
            <w:r w:rsidRPr="0019688E">
              <w:rPr>
                <w:rFonts w:ascii="Times New Roman" w:eastAsia="Times New Roman" w:hAnsi="Times New Roman" w:cs="Times New Roman"/>
                <w:color w:val="000000"/>
                <w:sz w:val="20"/>
                <w:szCs w:val="20"/>
              </w:rPr>
              <w:t xml:space="preserve"> map files instead of generated locations. Use this flag if the .map files will be located at run-time in a different location than the .</w:t>
            </w:r>
            <w:proofErr w:type="spellStart"/>
            <w:r w:rsidRPr="0019688E">
              <w:rPr>
                <w:rFonts w:ascii="Times New Roman" w:eastAsia="Times New Roman" w:hAnsi="Times New Roman" w:cs="Times New Roman"/>
                <w:color w:val="000000"/>
                <w:sz w:val="20"/>
                <w:szCs w:val="20"/>
              </w:rPr>
              <w:t>js</w:t>
            </w:r>
            <w:proofErr w:type="spellEnd"/>
            <w:r w:rsidRPr="0019688E">
              <w:rPr>
                <w:rFonts w:ascii="Times New Roman" w:eastAsia="Times New Roman" w:hAnsi="Times New Roman" w:cs="Times New Roman"/>
                <w:color w:val="000000"/>
                <w:sz w:val="20"/>
                <w:szCs w:val="20"/>
              </w:rPr>
              <w:t xml:space="preserve"> files. The location specified will be embedded in the </w:t>
            </w:r>
            <w:proofErr w:type="spellStart"/>
            <w:r w:rsidRPr="0019688E">
              <w:rPr>
                <w:rFonts w:ascii="Times New Roman" w:eastAsia="Times New Roman" w:hAnsi="Times New Roman" w:cs="Times New Roman"/>
                <w:color w:val="000000"/>
                <w:sz w:val="20"/>
                <w:szCs w:val="20"/>
              </w:rPr>
              <w:t>sourceMap</w:t>
            </w:r>
            <w:proofErr w:type="spellEnd"/>
            <w:r w:rsidRPr="0019688E">
              <w:rPr>
                <w:rFonts w:ascii="Times New Roman" w:eastAsia="Times New Roman" w:hAnsi="Times New Roman" w:cs="Times New Roman"/>
                <w:color w:val="000000"/>
                <w:sz w:val="20"/>
                <w:szCs w:val="20"/>
              </w:rPr>
              <w:t xml:space="preserve"> to direct the debugger where the map files will be located.</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maxNodeModuleJsDepth</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number</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0</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xml:space="preserve">The maximum dependency depth to search under </w:t>
            </w:r>
            <w:proofErr w:type="spellStart"/>
            <w:r w:rsidRPr="0019688E">
              <w:rPr>
                <w:rFonts w:ascii="Times New Roman" w:eastAsia="Times New Roman" w:hAnsi="Times New Roman" w:cs="Times New Roman"/>
                <w:color w:val="000000"/>
                <w:sz w:val="20"/>
                <w:szCs w:val="20"/>
              </w:rPr>
              <w:t>node_modules</w:t>
            </w:r>
            <w:proofErr w:type="spellEnd"/>
            <w:r w:rsidRPr="0019688E">
              <w:rPr>
                <w:rFonts w:ascii="Times New Roman" w:eastAsia="Times New Roman" w:hAnsi="Times New Roman" w:cs="Times New Roman"/>
                <w:color w:val="000000"/>
                <w:sz w:val="20"/>
                <w:szCs w:val="20"/>
              </w:rPr>
              <w:t xml:space="preserve"> and load JavaScript files. Only applicable with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allowJs</w:t>
            </w:r>
            <w:proofErr w:type="spellEnd"/>
            <w:r w:rsidRPr="0019688E">
              <w:rPr>
                <w:rFonts w:ascii="Times New Roman" w:eastAsia="Times New Roman" w:hAnsi="Times New Roman" w:cs="Times New Roman"/>
                <w:color w:val="000000"/>
                <w:sz w:val="20"/>
                <w:szCs w:val="20"/>
              </w:rPr>
              <w: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--module</w:t>
            </w:r>
            <w:r w:rsidRPr="0019688E">
              <w:rPr>
                <w:rFonts w:ascii="Times New Roman" w:eastAsia="Times New Roman" w:hAnsi="Times New Roman" w:cs="Times New Roman"/>
                <w:color w:val="000000"/>
                <w:sz w:val="20"/>
                <w:szCs w:val="20"/>
              </w:rPr>
              <w:br/>
            </w:r>
            <w:r w:rsidRPr="0019688E">
              <w:rPr>
                <w:rFonts w:ascii="Times New Roman" w:eastAsia="Times New Roman" w:hAnsi="Times New Roman" w:cs="Times New Roman"/>
                <w:color w:val="BF414A"/>
                <w:sz w:val="20"/>
                <w:szCs w:val="20"/>
              </w:rPr>
              <w:t>-m</w:t>
            </w:r>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string</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gramStart"/>
            <w:r w:rsidRPr="0019688E">
              <w:rPr>
                <w:rFonts w:ascii="Times New Roman" w:eastAsia="Times New Roman" w:hAnsi="Times New Roman" w:cs="Times New Roman"/>
                <w:color w:val="BF414A"/>
                <w:sz w:val="20"/>
                <w:szCs w:val="20"/>
              </w:rPr>
              <w:t>target</w:t>
            </w:r>
            <w:proofErr w:type="gramEnd"/>
            <w:r w:rsidRPr="0019688E">
              <w:rPr>
                <w:rFonts w:ascii="Times New Roman" w:eastAsia="Times New Roman" w:hAnsi="Times New Roman" w:cs="Times New Roman"/>
                <w:color w:val="BF414A"/>
                <w:sz w:val="20"/>
                <w:szCs w:val="20"/>
              </w:rPr>
              <w:t xml:space="preserve"> === "ES3" or "ES5" ? "</w:t>
            </w:r>
            <w:proofErr w:type="spellStart"/>
            <w:r w:rsidRPr="0019688E">
              <w:rPr>
                <w:rFonts w:ascii="Times New Roman" w:eastAsia="Times New Roman" w:hAnsi="Times New Roman" w:cs="Times New Roman"/>
                <w:color w:val="BF414A"/>
                <w:sz w:val="20"/>
                <w:szCs w:val="20"/>
              </w:rPr>
              <w:t>CommonJS</w:t>
            </w:r>
            <w:proofErr w:type="spellEnd"/>
            <w:r w:rsidRPr="0019688E">
              <w:rPr>
                <w:rFonts w:ascii="Times New Roman" w:eastAsia="Times New Roman" w:hAnsi="Times New Roman" w:cs="Times New Roman"/>
                <w:color w:val="BF414A"/>
                <w:sz w:val="20"/>
                <w:szCs w:val="20"/>
              </w:rPr>
              <w:t>" : "ES6"</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Specify module code generation: </w:t>
            </w:r>
            <w:r w:rsidRPr="0019688E">
              <w:rPr>
                <w:rFonts w:ascii="Times New Roman" w:eastAsia="Times New Roman" w:hAnsi="Times New Roman" w:cs="Times New Roman"/>
                <w:color w:val="BF414A"/>
                <w:sz w:val="20"/>
                <w:szCs w:val="20"/>
              </w:rPr>
              <w:t>"None"</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BF414A"/>
                <w:sz w:val="20"/>
                <w:szCs w:val="20"/>
              </w:rPr>
              <w:t>"CommonJS"</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BF414A"/>
                <w:sz w:val="20"/>
                <w:szCs w:val="20"/>
              </w:rPr>
              <w:t>"AMD"</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BF414A"/>
                <w:sz w:val="20"/>
                <w:szCs w:val="20"/>
              </w:rPr>
              <w:t>"System"</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BF414A"/>
                <w:sz w:val="20"/>
                <w:szCs w:val="20"/>
              </w:rPr>
              <w:t>"UMD"</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BF414A"/>
                <w:sz w:val="20"/>
                <w:szCs w:val="20"/>
              </w:rPr>
              <w:t>"ES6"</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BF414A"/>
                <w:sz w:val="20"/>
                <w:szCs w:val="20"/>
              </w:rPr>
              <w:t>"ES2015"</w:t>
            </w:r>
            <w:r w:rsidRPr="0019688E">
              <w:rPr>
                <w:rFonts w:ascii="Times New Roman" w:eastAsia="Times New Roman" w:hAnsi="Times New Roman" w:cs="Times New Roman"/>
                <w:color w:val="000000"/>
                <w:sz w:val="20"/>
                <w:szCs w:val="20"/>
              </w:rPr>
              <w:t> or </w:t>
            </w:r>
            <w:r w:rsidRPr="0019688E">
              <w:rPr>
                <w:rFonts w:ascii="Times New Roman" w:eastAsia="Times New Roman" w:hAnsi="Times New Roman" w:cs="Times New Roman"/>
                <w:color w:val="BF414A"/>
                <w:sz w:val="20"/>
                <w:szCs w:val="20"/>
              </w:rPr>
              <w:t>"ESNext"</w:t>
            </w:r>
            <w:r w:rsidRPr="0019688E">
              <w:rPr>
                <w:rFonts w:ascii="Times New Roman" w:eastAsia="Times New Roman" w:hAnsi="Times New Roman" w:cs="Times New Roman"/>
                <w:color w:val="000000"/>
                <w:sz w:val="20"/>
                <w:szCs w:val="20"/>
              </w:rPr>
              <w:t>.</w:t>
            </w:r>
            <w:r w:rsidRPr="0019688E">
              <w:rPr>
                <w:rFonts w:ascii="Times New Roman" w:eastAsia="Times New Roman" w:hAnsi="Times New Roman" w:cs="Times New Roman"/>
                <w:color w:val="000000"/>
                <w:sz w:val="20"/>
                <w:szCs w:val="20"/>
              </w:rPr>
              <w:br/>
              <w:t>► Only </w:t>
            </w:r>
            <w:r w:rsidRPr="0019688E">
              <w:rPr>
                <w:rFonts w:ascii="Times New Roman" w:eastAsia="Times New Roman" w:hAnsi="Times New Roman" w:cs="Times New Roman"/>
                <w:color w:val="BF414A"/>
                <w:sz w:val="20"/>
                <w:szCs w:val="20"/>
              </w:rPr>
              <w:t>"AMD"</w:t>
            </w:r>
            <w:r w:rsidRPr="0019688E">
              <w:rPr>
                <w:rFonts w:ascii="Times New Roman" w:eastAsia="Times New Roman" w:hAnsi="Times New Roman" w:cs="Times New Roman"/>
                <w:color w:val="000000"/>
                <w:sz w:val="20"/>
                <w:szCs w:val="20"/>
              </w:rPr>
              <w:t> and </w:t>
            </w:r>
            <w:r w:rsidRPr="0019688E">
              <w:rPr>
                <w:rFonts w:ascii="Times New Roman" w:eastAsia="Times New Roman" w:hAnsi="Times New Roman" w:cs="Times New Roman"/>
                <w:color w:val="BF414A"/>
                <w:sz w:val="20"/>
                <w:szCs w:val="20"/>
              </w:rPr>
              <w:t>"System"</w:t>
            </w:r>
            <w:r w:rsidRPr="0019688E">
              <w:rPr>
                <w:rFonts w:ascii="Times New Roman" w:eastAsia="Times New Roman" w:hAnsi="Times New Roman" w:cs="Times New Roman"/>
                <w:color w:val="000000"/>
                <w:sz w:val="20"/>
                <w:szCs w:val="20"/>
              </w:rPr>
              <w:t> can be used in conjunction with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outFile</w:t>
            </w:r>
            <w:proofErr w:type="spellEnd"/>
            <w:r w:rsidRPr="0019688E">
              <w:rPr>
                <w:rFonts w:ascii="Times New Roman" w:eastAsia="Times New Roman" w:hAnsi="Times New Roman" w:cs="Times New Roman"/>
                <w:color w:val="000000"/>
                <w:sz w:val="20"/>
                <w:szCs w:val="20"/>
              </w:rPr>
              <w:t>.</w:t>
            </w:r>
            <w:r w:rsidRPr="0019688E">
              <w:rPr>
                <w:rFonts w:ascii="Times New Roman" w:eastAsia="Times New Roman" w:hAnsi="Times New Roman" w:cs="Times New Roman"/>
                <w:color w:val="000000"/>
                <w:sz w:val="20"/>
                <w:szCs w:val="20"/>
              </w:rPr>
              <w:br/>
              <w:t>► </w:t>
            </w:r>
            <w:r w:rsidRPr="0019688E">
              <w:rPr>
                <w:rFonts w:ascii="Times New Roman" w:eastAsia="Times New Roman" w:hAnsi="Times New Roman" w:cs="Times New Roman"/>
                <w:color w:val="BF414A"/>
                <w:sz w:val="20"/>
                <w:szCs w:val="20"/>
              </w:rPr>
              <w:t>"ES6"</w:t>
            </w:r>
            <w:r w:rsidRPr="0019688E">
              <w:rPr>
                <w:rFonts w:ascii="Times New Roman" w:eastAsia="Times New Roman" w:hAnsi="Times New Roman" w:cs="Times New Roman"/>
                <w:color w:val="000000"/>
                <w:sz w:val="20"/>
                <w:szCs w:val="20"/>
              </w:rPr>
              <w:t> and </w:t>
            </w:r>
            <w:r w:rsidRPr="0019688E">
              <w:rPr>
                <w:rFonts w:ascii="Times New Roman" w:eastAsia="Times New Roman" w:hAnsi="Times New Roman" w:cs="Times New Roman"/>
                <w:color w:val="BF414A"/>
                <w:sz w:val="20"/>
                <w:szCs w:val="20"/>
              </w:rPr>
              <w:t>"ES2015"</w:t>
            </w:r>
            <w:r w:rsidRPr="0019688E">
              <w:rPr>
                <w:rFonts w:ascii="Times New Roman" w:eastAsia="Times New Roman" w:hAnsi="Times New Roman" w:cs="Times New Roman"/>
                <w:color w:val="000000"/>
                <w:sz w:val="20"/>
                <w:szCs w:val="20"/>
              </w:rPr>
              <w:t> values may be used when targeting </w:t>
            </w:r>
            <w:r w:rsidRPr="0019688E">
              <w:rPr>
                <w:rFonts w:ascii="Times New Roman" w:eastAsia="Times New Roman" w:hAnsi="Times New Roman" w:cs="Times New Roman"/>
                <w:color w:val="BF414A"/>
                <w:sz w:val="20"/>
                <w:szCs w:val="20"/>
              </w:rPr>
              <w:t>"ES5"</w:t>
            </w:r>
            <w:r w:rsidRPr="0019688E">
              <w:rPr>
                <w:rFonts w:ascii="Times New Roman" w:eastAsia="Times New Roman" w:hAnsi="Times New Roman" w:cs="Times New Roman"/>
                <w:color w:val="000000"/>
                <w:sz w:val="20"/>
                <w:szCs w:val="20"/>
              </w:rPr>
              <w:t> or lower.</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moduleResolution</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string</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gramStart"/>
            <w:r w:rsidRPr="0019688E">
              <w:rPr>
                <w:rFonts w:ascii="Times New Roman" w:eastAsia="Times New Roman" w:hAnsi="Times New Roman" w:cs="Times New Roman"/>
                <w:color w:val="BF414A"/>
                <w:sz w:val="20"/>
                <w:szCs w:val="20"/>
              </w:rPr>
              <w:t>module</w:t>
            </w:r>
            <w:proofErr w:type="gramEnd"/>
            <w:r w:rsidRPr="0019688E">
              <w:rPr>
                <w:rFonts w:ascii="Times New Roman" w:eastAsia="Times New Roman" w:hAnsi="Times New Roman" w:cs="Times New Roman"/>
                <w:color w:val="BF414A"/>
                <w:sz w:val="20"/>
                <w:szCs w:val="20"/>
              </w:rPr>
              <w:t xml:space="preserve"> === "AMD" or "System" or "ES6" ? "Classic" : "Node"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Determine how modules get resolved. Either </w:t>
            </w:r>
            <w:r w:rsidRPr="0019688E">
              <w:rPr>
                <w:rFonts w:ascii="Times New Roman" w:eastAsia="Times New Roman" w:hAnsi="Times New Roman" w:cs="Times New Roman"/>
                <w:color w:val="BF414A"/>
                <w:sz w:val="20"/>
                <w:szCs w:val="20"/>
              </w:rPr>
              <w:t>"Node"</w:t>
            </w:r>
            <w:r w:rsidRPr="0019688E">
              <w:rPr>
                <w:rFonts w:ascii="Times New Roman" w:eastAsia="Times New Roman" w:hAnsi="Times New Roman" w:cs="Times New Roman"/>
                <w:color w:val="000000"/>
                <w:sz w:val="20"/>
                <w:szCs w:val="20"/>
              </w:rPr>
              <w:t> for Node.js/io.js style resolution, or </w:t>
            </w:r>
            <w:r w:rsidRPr="0019688E">
              <w:rPr>
                <w:rFonts w:ascii="Times New Roman" w:eastAsia="Times New Roman" w:hAnsi="Times New Roman" w:cs="Times New Roman"/>
                <w:color w:val="BF414A"/>
                <w:sz w:val="20"/>
                <w:szCs w:val="20"/>
              </w:rPr>
              <w:t>"Classic"</w:t>
            </w:r>
            <w:r w:rsidRPr="0019688E">
              <w:rPr>
                <w:rFonts w:ascii="Times New Roman" w:eastAsia="Times New Roman" w:hAnsi="Times New Roman" w:cs="Times New Roman"/>
                <w:color w:val="000000"/>
                <w:sz w:val="20"/>
                <w:szCs w:val="20"/>
              </w:rPr>
              <w:t>. See </w:t>
            </w:r>
            <w:hyperlink r:id="rId43" w:history="1">
              <w:r w:rsidRPr="0019688E">
                <w:rPr>
                  <w:rFonts w:ascii="Times New Roman" w:eastAsia="Times New Roman" w:hAnsi="Times New Roman" w:cs="Times New Roman"/>
                  <w:color w:val="265988"/>
                  <w:sz w:val="20"/>
                  <w:szCs w:val="20"/>
                </w:rPr>
                <w:t>Module Resolution documentation</w:t>
              </w:r>
            </w:hyperlink>
            <w:r w:rsidRPr="0019688E">
              <w:rPr>
                <w:rFonts w:ascii="Times New Roman" w:eastAsia="Times New Roman" w:hAnsi="Times New Roman" w:cs="Times New Roman"/>
                <w:color w:val="000000"/>
                <w:sz w:val="20"/>
                <w:szCs w:val="20"/>
              </w:rPr>
              <w:t> for more details.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newLine</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string</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i/>
                <w:iCs/>
                <w:color w:val="000000"/>
                <w:sz w:val="20"/>
                <w:szCs w:val="20"/>
              </w:rPr>
              <w:t>(platform specific)</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Use the specified end of line sequence to be used when emitting files: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crlf</w:t>
            </w:r>
            <w:proofErr w:type="spellEnd"/>
            <w:r w:rsidRPr="0019688E">
              <w:rPr>
                <w:rFonts w:ascii="Times New Roman" w:eastAsia="Times New Roman" w:hAnsi="Times New Roman" w:cs="Times New Roman"/>
                <w:color w:val="BF414A"/>
                <w:sz w:val="20"/>
                <w:szCs w:val="20"/>
              </w:rPr>
              <w:t>"</w:t>
            </w:r>
            <w:r w:rsidRPr="0019688E">
              <w:rPr>
                <w:rFonts w:ascii="Times New Roman" w:eastAsia="Times New Roman" w:hAnsi="Times New Roman" w:cs="Times New Roman"/>
                <w:color w:val="000000"/>
                <w:sz w:val="20"/>
                <w:szCs w:val="20"/>
              </w:rPr>
              <w:t> (windows) or </w:t>
            </w:r>
            <w:r w:rsidRPr="0019688E">
              <w:rPr>
                <w:rFonts w:ascii="Times New Roman" w:eastAsia="Times New Roman" w:hAnsi="Times New Roman" w:cs="Times New Roman"/>
                <w:color w:val="BF414A"/>
                <w:sz w:val="20"/>
                <w:szCs w:val="20"/>
              </w:rPr>
              <w:t>"lf"</w:t>
            </w:r>
            <w:r w:rsidRPr="0019688E">
              <w:rPr>
                <w:rFonts w:ascii="Times New Roman" w:eastAsia="Times New Roman" w:hAnsi="Times New Roman" w:cs="Times New Roman"/>
                <w:color w:val="000000"/>
                <w:sz w:val="20"/>
                <w:szCs w:val="20"/>
              </w:rPr>
              <w:t> (</w:t>
            </w:r>
            <w:proofErr w:type="spellStart"/>
            <w:r w:rsidRPr="0019688E">
              <w:rPr>
                <w:rFonts w:ascii="Times New Roman" w:eastAsia="Times New Roman" w:hAnsi="Times New Roman" w:cs="Times New Roman"/>
                <w:color w:val="000000"/>
                <w:sz w:val="20"/>
                <w:szCs w:val="20"/>
              </w:rPr>
              <w:t>unix</w:t>
            </w:r>
            <w:proofErr w:type="spellEnd"/>
            <w:r w:rsidRPr="0019688E">
              <w:rPr>
                <w:rFonts w:ascii="Times New Roman" w:eastAsia="Times New Roman" w:hAnsi="Times New Roman" w:cs="Times New Roman"/>
                <w:color w:val="000000"/>
                <w:sz w:val="20"/>
                <w:szCs w:val="20"/>
              </w:rPr>
              <w: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noEmit</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Do not emit outputs.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noEmitHelpers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Do not generate custom helper functions like </w:t>
            </w:r>
            <w:r w:rsidRPr="0019688E">
              <w:rPr>
                <w:rFonts w:ascii="Times New Roman" w:eastAsia="Times New Roman" w:hAnsi="Times New Roman" w:cs="Times New Roman"/>
                <w:color w:val="BF414A"/>
                <w:sz w:val="20"/>
                <w:szCs w:val="20"/>
              </w:rPr>
              <w:t>__extends</w:t>
            </w:r>
            <w:r w:rsidRPr="0019688E">
              <w:rPr>
                <w:rFonts w:ascii="Times New Roman" w:eastAsia="Times New Roman" w:hAnsi="Times New Roman" w:cs="Times New Roman"/>
                <w:color w:val="000000"/>
                <w:sz w:val="20"/>
                <w:szCs w:val="20"/>
              </w:rPr>
              <w:t> in compiled output.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noEmitOnError</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Do not emit outputs if any errors were reported.</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lastRenderedPageBreak/>
              <w:t>--</w:t>
            </w:r>
            <w:proofErr w:type="spellStart"/>
            <w:r w:rsidRPr="0019688E">
              <w:rPr>
                <w:rFonts w:ascii="Times New Roman" w:eastAsia="Times New Roman" w:hAnsi="Times New Roman" w:cs="Times New Roman"/>
                <w:color w:val="BF414A"/>
                <w:sz w:val="20"/>
                <w:szCs w:val="20"/>
              </w:rPr>
              <w:t>noErrorTruncation</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Do not truncate error messages.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noFallthroughCasesInSwitch</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xml:space="preserve">Report errors for </w:t>
            </w:r>
            <w:proofErr w:type="spellStart"/>
            <w:r w:rsidRPr="0019688E">
              <w:rPr>
                <w:rFonts w:ascii="Times New Roman" w:eastAsia="Times New Roman" w:hAnsi="Times New Roman" w:cs="Times New Roman"/>
                <w:color w:val="000000"/>
                <w:sz w:val="20"/>
                <w:szCs w:val="20"/>
              </w:rPr>
              <w:t>fallthrough</w:t>
            </w:r>
            <w:proofErr w:type="spellEnd"/>
            <w:r w:rsidRPr="0019688E">
              <w:rPr>
                <w:rFonts w:ascii="Times New Roman" w:eastAsia="Times New Roman" w:hAnsi="Times New Roman" w:cs="Times New Roman"/>
                <w:color w:val="000000"/>
                <w:sz w:val="20"/>
                <w:szCs w:val="20"/>
              </w:rPr>
              <w:t xml:space="preserve"> cases in switch statement.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noImplicitAny</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Raise error on expressions and declarations with an implied </w:t>
            </w:r>
            <w:r w:rsidRPr="0019688E">
              <w:rPr>
                <w:rFonts w:ascii="Times New Roman" w:eastAsia="Times New Roman" w:hAnsi="Times New Roman" w:cs="Times New Roman"/>
                <w:color w:val="BF414A"/>
                <w:sz w:val="20"/>
                <w:szCs w:val="20"/>
              </w:rPr>
              <w:t>any</w:t>
            </w:r>
            <w:r w:rsidRPr="0019688E">
              <w:rPr>
                <w:rFonts w:ascii="Times New Roman" w:eastAsia="Times New Roman" w:hAnsi="Times New Roman" w:cs="Times New Roman"/>
                <w:color w:val="000000"/>
                <w:sz w:val="20"/>
                <w:szCs w:val="20"/>
              </w:rPr>
              <w:t> type.</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noImplicitReturns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Report error when not all code paths in function return a value.</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noImplicitThis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Raise error on </w:t>
            </w:r>
            <w:r w:rsidRPr="0019688E">
              <w:rPr>
                <w:rFonts w:ascii="Times New Roman" w:eastAsia="Times New Roman" w:hAnsi="Times New Roman" w:cs="Times New Roman"/>
                <w:color w:val="BF414A"/>
                <w:sz w:val="20"/>
                <w:szCs w:val="20"/>
              </w:rPr>
              <w:t>this</w:t>
            </w:r>
            <w:r w:rsidRPr="0019688E">
              <w:rPr>
                <w:rFonts w:ascii="Times New Roman" w:eastAsia="Times New Roman" w:hAnsi="Times New Roman" w:cs="Times New Roman"/>
                <w:color w:val="000000"/>
                <w:sz w:val="20"/>
                <w:szCs w:val="20"/>
              </w:rPr>
              <w:t> expressions with an implied </w:t>
            </w:r>
            <w:r w:rsidRPr="0019688E">
              <w:rPr>
                <w:rFonts w:ascii="Times New Roman" w:eastAsia="Times New Roman" w:hAnsi="Times New Roman" w:cs="Times New Roman"/>
                <w:color w:val="BF414A"/>
                <w:sz w:val="20"/>
                <w:szCs w:val="20"/>
              </w:rPr>
              <w:t>any</w:t>
            </w:r>
            <w:r w:rsidRPr="0019688E">
              <w:rPr>
                <w:rFonts w:ascii="Times New Roman" w:eastAsia="Times New Roman" w:hAnsi="Times New Roman" w:cs="Times New Roman"/>
                <w:color w:val="000000"/>
                <w:sz w:val="20"/>
                <w:szCs w:val="20"/>
              </w:rPr>
              <w:t> type.</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noImplicitUseStrict</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Do not emit </w:t>
            </w:r>
            <w:r w:rsidRPr="0019688E">
              <w:rPr>
                <w:rFonts w:ascii="Times New Roman" w:eastAsia="Times New Roman" w:hAnsi="Times New Roman" w:cs="Times New Roman"/>
                <w:color w:val="BF414A"/>
                <w:sz w:val="20"/>
                <w:szCs w:val="20"/>
              </w:rPr>
              <w:t>"use strict"</w:t>
            </w:r>
            <w:r w:rsidRPr="0019688E">
              <w:rPr>
                <w:rFonts w:ascii="Times New Roman" w:eastAsia="Times New Roman" w:hAnsi="Times New Roman" w:cs="Times New Roman"/>
                <w:color w:val="000000"/>
                <w:sz w:val="20"/>
                <w:szCs w:val="20"/>
              </w:rPr>
              <w:t> directives in module output.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noLib</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Do not include the default library file (</w:t>
            </w:r>
            <w:proofErr w:type="spellStart"/>
            <w:r w:rsidRPr="0019688E">
              <w:rPr>
                <w:rFonts w:ascii="Times New Roman" w:eastAsia="Times New Roman" w:hAnsi="Times New Roman" w:cs="Times New Roman"/>
                <w:color w:val="BF414A"/>
                <w:sz w:val="20"/>
                <w:szCs w:val="20"/>
              </w:rPr>
              <w:t>lib.d.ts</w:t>
            </w:r>
            <w:proofErr w:type="spellEnd"/>
            <w:r w:rsidRPr="0019688E">
              <w:rPr>
                <w:rFonts w:ascii="Times New Roman" w:eastAsia="Times New Roman" w:hAnsi="Times New Roman" w:cs="Times New Roman"/>
                <w:color w:val="000000"/>
                <w:sz w:val="20"/>
                <w:szCs w:val="20"/>
              </w:rPr>
              <w: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noResolve</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Do not add triple-slash references or module import targets to the list of compiled files.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noStrictGenericChecks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Disable strict checking of generic signatures in function types.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noUnusedLocals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Report errors on unused locals.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noUnusedParameters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Report errors on unused parameters.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del w:id="1" w:author="Unknown">
              <w:r w:rsidRPr="0019688E">
                <w:rPr>
                  <w:rFonts w:ascii="Times New Roman" w:eastAsia="Times New Roman" w:hAnsi="Times New Roman" w:cs="Times New Roman"/>
                  <w:color w:val="BF414A"/>
                  <w:sz w:val="20"/>
                  <w:szCs w:val="20"/>
                </w:rPr>
                <w:delText>-out</w:delText>
              </w:r>
            </w:del>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string</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DEPRECATED. Use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outFile</w:t>
            </w:r>
            <w:proofErr w:type="spellEnd"/>
            <w:r w:rsidRPr="0019688E">
              <w:rPr>
                <w:rFonts w:ascii="Times New Roman" w:eastAsia="Times New Roman" w:hAnsi="Times New Roman" w:cs="Times New Roman"/>
                <w:color w:val="000000"/>
                <w:sz w:val="20"/>
                <w:szCs w:val="20"/>
              </w:rPr>
              <w:t> instead.</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outDir</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string</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Redirect output structure to the directory.</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outFile</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string</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Concatenate and emit output to single file. The order of concatenation is determined by the list of files passed to the compiler on the command line along with triple-slash references and imports. See output file order documentation for more details.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paths</w:t>
            </w:r>
            <w:r w:rsidRPr="0019688E">
              <w:rPr>
                <w:rFonts w:ascii="Times New Roman" w:eastAsia="Times New Roman" w:hAnsi="Times New Roman" w:cs="Times New Roman"/>
                <w:color w:val="000000"/>
                <w:sz w:val="20"/>
                <w:szCs w:val="20"/>
                <w:vertAlign w:val="superscript"/>
              </w:rPr>
              <w:t>[2]</w:t>
            </w:r>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Object</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List of path mapping entries for module names to locations relative to the </w:t>
            </w:r>
            <w:proofErr w:type="spellStart"/>
            <w:r w:rsidRPr="0019688E">
              <w:rPr>
                <w:rFonts w:ascii="Times New Roman" w:eastAsia="Times New Roman" w:hAnsi="Times New Roman" w:cs="Times New Roman"/>
                <w:color w:val="BF414A"/>
                <w:sz w:val="20"/>
                <w:szCs w:val="20"/>
              </w:rPr>
              <w:t>baseUrl</w:t>
            </w:r>
            <w:proofErr w:type="spellEnd"/>
            <w:r w:rsidRPr="0019688E">
              <w:rPr>
                <w:rFonts w:ascii="Times New Roman" w:eastAsia="Times New Roman" w:hAnsi="Times New Roman" w:cs="Times New Roman"/>
                <w:color w:val="000000"/>
                <w:sz w:val="20"/>
                <w:szCs w:val="20"/>
              </w:rPr>
              <w:t>. See </w:t>
            </w:r>
            <w:hyperlink r:id="rId44" w:anchor="path-mapping" w:history="1">
              <w:r w:rsidRPr="0019688E">
                <w:rPr>
                  <w:rFonts w:ascii="Times New Roman" w:eastAsia="Times New Roman" w:hAnsi="Times New Roman" w:cs="Times New Roman"/>
                  <w:color w:val="265988"/>
                  <w:sz w:val="20"/>
                  <w:szCs w:val="20"/>
                </w:rPr>
                <w:t>Module Resolution documentation</w:t>
              </w:r>
            </w:hyperlink>
            <w:r w:rsidRPr="0019688E">
              <w:rPr>
                <w:rFonts w:ascii="Times New Roman" w:eastAsia="Times New Roman" w:hAnsi="Times New Roman" w:cs="Times New Roman"/>
                <w:color w:val="000000"/>
                <w:sz w:val="20"/>
                <w:szCs w:val="20"/>
              </w:rPr>
              <w:t> for more details.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preserveConstEnums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xml:space="preserve">Do not erase </w:t>
            </w:r>
            <w:proofErr w:type="spellStart"/>
            <w:r w:rsidRPr="0019688E">
              <w:rPr>
                <w:rFonts w:ascii="Times New Roman" w:eastAsia="Times New Roman" w:hAnsi="Times New Roman" w:cs="Times New Roman"/>
                <w:color w:val="000000"/>
                <w:sz w:val="20"/>
                <w:szCs w:val="20"/>
              </w:rPr>
              <w:t>const</w:t>
            </w:r>
            <w:proofErr w:type="spellEnd"/>
            <w:r w:rsidRPr="0019688E">
              <w:rPr>
                <w:rFonts w:ascii="Times New Roman" w:eastAsia="Times New Roman" w:hAnsi="Times New Roman" w:cs="Times New Roman"/>
                <w:color w:val="000000"/>
                <w:sz w:val="20"/>
                <w:szCs w:val="20"/>
              </w:rPr>
              <w:t xml:space="preserve"> </w:t>
            </w:r>
            <w:proofErr w:type="spellStart"/>
            <w:r w:rsidRPr="0019688E">
              <w:rPr>
                <w:rFonts w:ascii="Times New Roman" w:eastAsia="Times New Roman" w:hAnsi="Times New Roman" w:cs="Times New Roman"/>
                <w:color w:val="000000"/>
                <w:sz w:val="20"/>
                <w:szCs w:val="20"/>
              </w:rPr>
              <w:t>enum</w:t>
            </w:r>
            <w:proofErr w:type="spellEnd"/>
            <w:r w:rsidRPr="0019688E">
              <w:rPr>
                <w:rFonts w:ascii="Times New Roman" w:eastAsia="Times New Roman" w:hAnsi="Times New Roman" w:cs="Times New Roman"/>
                <w:color w:val="000000"/>
                <w:sz w:val="20"/>
                <w:szCs w:val="20"/>
              </w:rPr>
              <w:t xml:space="preserve"> declarations in generated code. See </w:t>
            </w:r>
            <w:proofErr w:type="spellStart"/>
            <w:r w:rsidRPr="0019688E">
              <w:rPr>
                <w:rFonts w:ascii="Times New Roman" w:eastAsia="Times New Roman" w:hAnsi="Times New Roman" w:cs="Times New Roman"/>
                <w:color w:val="000000"/>
                <w:sz w:val="20"/>
                <w:szCs w:val="20"/>
              </w:rPr>
              <w:fldChar w:fldCharType="begin"/>
            </w:r>
            <w:r w:rsidRPr="0019688E">
              <w:rPr>
                <w:rFonts w:ascii="Times New Roman" w:eastAsia="Times New Roman" w:hAnsi="Times New Roman" w:cs="Times New Roman"/>
                <w:color w:val="000000"/>
                <w:sz w:val="20"/>
                <w:szCs w:val="20"/>
              </w:rPr>
              <w:instrText xml:space="preserve"> HYPERLINK "https://github.com/Microsoft/TypeScript/blob/master/doc/spec.md" \l "94-constant-enum-declarations" </w:instrText>
            </w:r>
            <w:r w:rsidRPr="0019688E">
              <w:rPr>
                <w:rFonts w:ascii="Times New Roman" w:eastAsia="Times New Roman" w:hAnsi="Times New Roman" w:cs="Times New Roman"/>
                <w:color w:val="000000"/>
                <w:sz w:val="20"/>
                <w:szCs w:val="20"/>
              </w:rPr>
              <w:fldChar w:fldCharType="separate"/>
            </w:r>
            <w:r w:rsidRPr="0019688E">
              <w:rPr>
                <w:rFonts w:ascii="Times New Roman" w:eastAsia="Times New Roman" w:hAnsi="Times New Roman" w:cs="Times New Roman"/>
                <w:color w:val="265988"/>
                <w:sz w:val="20"/>
                <w:szCs w:val="20"/>
              </w:rPr>
              <w:t>const</w:t>
            </w:r>
            <w:proofErr w:type="spellEnd"/>
            <w:r w:rsidRPr="0019688E">
              <w:rPr>
                <w:rFonts w:ascii="Times New Roman" w:eastAsia="Times New Roman" w:hAnsi="Times New Roman" w:cs="Times New Roman"/>
                <w:color w:val="265988"/>
                <w:sz w:val="20"/>
                <w:szCs w:val="20"/>
              </w:rPr>
              <w:t xml:space="preserve"> </w:t>
            </w:r>
            <w:proofErr w:type="spellStart"/>
            <w:r w:rsidRPr="0019688E">
              <w:rPr>
                <w:rFonts w:ascii="Times New Roman" w:eastAsia="Times New Roman" w:hAnsi="Times New Roman" w:cs="Times New Roman"/>
                <w:color w:val="265988"/>
                <w:sz w:val="20"/>
                <w:szCs w:val="20"/>
              </w:rPr>
              <w:t>enums</w:t>
            </w:r>
            <w:proofErr w:type="spellEnd"/>
            <w:r w:rsidRPr="0019688E">
              <w:rPr>
                <w:rFonts w:ascii="Times New Roman" w:eastAsia="Times New Roman" w:hAnsi="Times New Roman" w:cs="Times New Roman"/>
                <w:color w:val="265988"/>
                <w:sz w:val="20"/>
                <w:szCs w:val="20"/>
              </w:rPr>
              <w:t xml:space="preserve"> documentation</w:t>
            </w:r>
            <w:r w:rsidRPr="0019688E">
              <w:rPr>
                <w:rFonts w:ascii="Times New Roman" w:eastAsia="Times New Roman" w:hAnsi="Times New Roman" w:cs="Times New Roman"/>
                <w:color w:val="000000"/>
                <w:sz w:val="20"/>
                <w:szCs w:val="20"/>
              </w:rPr>
              <w:fldChar w:fldCharType="end"/>
            </w:r>
            <w:r w:rsidRPr="0019688E">
              <w:rPr>
                <w:rFonts w:ascii="Times New Roman" w:eastAsia="Times New Roman" w:hAnsi="Times New Roman" w:cs="Times New Roman"/>
                <w:color w:val="000000"/>
                <w:sz w:val="20"/>
                <w:szCs w:val="20"/>
              </w:rPr>
              <w:t> for more details.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preserveSymlinks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xml:space="preserve">Do not resolve </w:t>
            </w:r>
            <w:proofErr w:type="spellStart"/>
            <w:r w:rsidRPr="0019688E">
              <w:rPr>
                <w:rFonts w:ascii="Times New Roman" w:eastAsia="Times New Roman" w:hAnsi="Times New Roman" w:cs="Times New Roman"/>
                <w:color w:val="000000"/>
                <w:sz w:val="20"/>
                <w:szCs w:val="20"/>
              </w:rPr>
              <w:t>symlinks</w:t>
            </w:r>
            <w:proofErr w:type="spellEnd"/>
            <w:r w:rsidRPr="0019688E">
              <w:rPr>
                <w:rFonts w:ascii="Times New Roman" w:eastAsia="Times New Roman" w:hAnsi="Times New Roman" w:cs="Times New Roman"/>
                <w:color w:val="000000"/>
                <w:sz w:val="20"/>
                <w:szCs w:val="20"/>
              </w:rPr>
              <w:t xml:space="preserve"> to their real path; treat a </w:t>
            </w:r>
            <w:proofErr w:type="spellStart"/>
            <w:r w:rsidRPr="0019688E">
              <w:rPr>
                <w:rFonts w:ascii="Times New Roman" w:eastAsia="Times New Roman" w:hAnsi="Times New Roman" w:cs="Times New Roman"/>
                <w:color w:val="000000"/>
                <w:sz w:val="20"/>
                <w:szCs w:val="20"/>
              </w:rPr>
              <w:t>symlinked</w:t>
            </w:r>
            <w:proofErr w:type="spellEnd"/>
            <w:r w:rsidRPr="0019688E">
              <w:rPr>
                <w:rFonts w:ascii="Times New Roman" w:eastAsia="Times New Roman" w:hAnsi="Times New Roman" w:cs="Times New Roman"/>
                <w:color w:val="000000"/>
                <w:sz w:val="20"/>
                <w:szCs w:val="20"/>
              </w:rPr>
              <w:t xml:space="preserve"> file like a real one.</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preserveWatchOutput</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Keep outdated console output in watch mode instead of clearing the screen</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--pretty</w:t>
            </w:r>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true</w:t>
            </w:r>
            <w:r w:rsidRPr="0019688E">
              <w:rPr>
                <w:rFonts w:ascii="Times New Roman" w:eastAsia="Times New Roman" w:hAnsi="Times New Roman" w:cs="Times New Roman"/>
                <w:color w:val="000000"/>
                <w:sz w:val="20"/>
                <w:szCs w:val="20"/>
              </w:rPr>
              <w:t> unless piping to another program or redirecting output to a file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Stylize errors and messages using color and context.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--project</w:t>
            </w:r>
            <w:r w:rsidRPr="0019688E">
              <w:rPr>
                <w:rFonts w:ascii="Times New Roman" w:eastAsia="Times New Roman" w:hAnsi="Times New Roman" w:cs="Times New Roman"/>
                <w:color w:val="000000"/>
                <w:sz w:val="20"/>
                <w:szCs w:val="20"/>
              </w:rPr>
              <w:br/>
            </w:r>
            <w:r w:rsidRPr="0019688E">
              <w:rPr>
                <w:rFonts w:ascii="Times New Roman" w:eastAsia="Times New Roman" w:hAnsi="Times New Roman" w:cs="Times New Roman"/>
                <w:color w:val="BF414A"/>
                <w:sz w:val="20"/>
                <w:szCs w:val="20"/>
              </w:rPr>
              <w:t>-p</w:t>
            </w:r>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string</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Compile a project given a valid configuration file.</w:t>
            </w:r>
            <w:r w:rsidRPr="0019688E">
              <w:rPr>
                <w:rFonts w:ascii="Times New Roman" w:eastAsia="Times New Roman" w:hAnsi="Times New Roman" w:cs="Times New Roman"/>
                <w:color w:val="000000"/>
                <w:sz w:val="20"/>
                <w:szCs w:val="20"/>
              </w:rPr>
              <w:br/>
              <w:t>The argument can be a file path to a valid JSON configuration file, or a directory path to a directory containing a </w:t>
            </w:r>
            <w:proofErr w:type="spellStart"/>
            <w:r w:rsidRPr="0019688E">
              <w:rPr>
                <w:rFonts w:ascii="Times New Roman" w:eastAsia="Times New Roman" w:hAnsi="Times New Roman" w:cs="Times New Roman"/>
                <w:color w:val="BF414A"/>
                <w:sz w:val="20"/>
                <w:szCs w:val="20"/>
              </w:rPr>
              <w:t>tsconfig.json</w:t>
            </w:r>
            <w:proofErr w:type="spellEnd"/>
            <w:r w:rsidRPr="0019688E">
              <w:rPr>
                <w:rFonts w:ascii="Times New Roman" w:eastAsia="Times New Roman" w:hAnsi="Times New Roman" w:cs="Times New Roman"/>
                <w:color w:val="000000"/>
                <w:sz w:val="20"/>
                <w:szCs w:val="20"/>
              </w:rPr>
              <w:t> file.</w:t>
            </w:r>
            <w:r w:rsidRPr="0019688E">
              <w:rPr>
                <w:rFonts w:ascii="Times New Roman" w:eastAsia="Times New Roman" w:hAnsi="Times New Roman" w:cs="Times New Roman"/>
                <w:color w:val="000000"/>
                <w:sz w:val="20"/>
                <w:szCs w:val="20"/>
              </w:rPr>
              <w:br/>
              <w:t>See </w:t>
            </w:r>
            <w:proofErr w:type="spellStart"/>
            <w:r w:rsidRPr="0019688E">
              <w:rPr>
                <w:rFonts w:ascii="Times New Roman" w:eastAsia="Times New Roman" w:hAnsi="Times New Roman" w:cs="Times New Roman"/>
                <w:color w:val="000000"/>
                <w:sz w:val="20"/>
                <w:szCs w:val="20"/>
              </w:rPr>
              <w:fldChar w:fldCharType="begin"/>
            </w:r>
            <w:r w:rsidRPr="0019688E">
              <w:rPr>
                <w:rFonts w:ascii="Times New Roman" w:eastAsia="Times New Roman" w:hAnsi="Times New Roman" w:cs="Times New Roman"/>
                <w:color w:val="000000"/>
                <w:sz w:val="20"/>
                <w:szCs w:val="20"/>
              </w:rPr>
              <w:instrText xml:space="preserve"> HYPERLINK "https://www.typescriptlang.org/docs/handbook/tsconfig-json.html" </w:instrText>
            </w:r>
            <w:r w:rsidRPr="0019688E">
              <w:rPr>
                <w:rFonts w:ascii="Times New Roman" w:eastAsia="Times New Roman" w:hAnsi="Times New Roman" w:cs="Times New Roman"/>
                <w:color w:val="000000"/>
                <w:sz w:val="20"/>
                <w:szCs w:val="20"/>
              </w:rPr>
              <w:fldChar w:fldCharType="separate"/>
            </w:r>
            <w:r w:rsidRPr="0019688E">
              <w:rPr>
                <w:rFonts w:ascii="Times New Roman" w:eastAsia="Times New Roman" w:hAnsi="Times New Roman" w:cs="Times New Roman"/>
                <w:color w:val="265988"/>
                <w:sz w:val="20"/>
                <w:szCs w:val="20"/>
              </w:rPr>
              <w:t>tsconfig.json</w:t>
            </w:r>
            <w:proofErr w:type="spellEnd"/>
            <w:r w:rsidRPr="0019688E">
              <w:rPr>
                <w:rFonts w:ascii="Times New Roman" w:eastAsia="Times New Roman" w:hAnsi="Times New Roman" w:cs="Times New Roman"/>
                <w:color w:val="000000"/>
                <w:sz w:val="20"/>
                <w:szCs w:val="20"/>
              </w:rPr>
              <w:fldChar w:fldCharType="end"/>
            </w:r>
            <w:r w:rsidRPr="0019688E">
              <w:rPr>
                <w:rFonts w:ascii="Times New Roman" w:eastAsia="Times New Roman" w:hAnsi="Times New Roman" w:cs="Times New Roman"/>
                <w:color w:val="000000"/>
                <w:sz w:val="20"/>
                <w:szCs w:val="20"/>
              </w:rPr>
              <w:t> documentation for more details.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reactNamespace</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string</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"React"</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DEPRECATED. Use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jsxFactory</w:t>
            </w:r>
            <w:r w:rsidRPr="0019688E">
              <w:rPr>
                <w:rFonts w:ascii="Times New Roman" w:eastAsia="Times New Roman" w:hAnsi="Times New Roman" w:cs="Times New Roman"/>
                <w:color w:val="000000"/>
                <w:sz w:val="20"/>
                <w:szCs w:val="20"/>
              </w:rPr>
              <w:t>instead</w:t>
            </w:r>
            <w:proofErr w:type="spellEnd"/>
            <w:r w:rsidRPr="0019688E">
              <w:rPr>
                <w:rFonts w:ascii="Times New Roman" w:eastAsia="Times New Roman" w:hAnsi="Times New Roman" w:cs="Times New Roman"/>
                <w:color w:val="000000"/>
                <w:sz w:val="20"/>
                <w:szCs w:val="20"/>
              </w:rPr>
              <w:t>.</w:t>
            </w:r>
            <w:r w:rsidRPr="0019688E">
              <w:rPr>
                <w:rFonts w:ascii="Times New Roman" w:eastAsia="Times New Roman" w:hAnsi="Times New Roman" w:cs="Times New Roman"/>
                <w:color w:val="000000"/>
                <w:sz w:val="20"/>
                <w:szCs w:val="20"/>
              </w:rPr>
              <w:br/>
              <w:t>Specifies the object invoked for </w:t>
            </w:r>
            <w:proofErr w:type="spellStart"/>
            <w:r w:rsidRPr="0019688E">
              <w:rPr>
                <w:rFonts w:ascii="Times New Roman" w:eastAsia="Times New Roman" w:hAnsi="Times New Roman" w:cs="Times New Roman"/>
                <w:color w:val="BF414A"/>
                <w:sz w:val="20"/>
                <w:szCs w:val="20"/>
              </w:rPr>
              <w:t>createElement</w:t>
            </w:r>
            <w:proofErr w:type="spellEnd"/>
            <w:r w:rsidRPr="0019688E">
              <w:rPr>
                <w:rFonts w:ascii="Times New Roman" w:eastAsia="Times New Roman" w:hAnsi="Times New Roman" w:cs="Times New Roman"/>
                <w:color w:val="000000"/>
                <w:sz w:val="20"/>
                <w:szCs w:val="20"/>
              </w:rPr>
              <w:t> and </w:t>
            </w:r>
            <w:r w:rsidRPr="0019688E">
              <w:rPr>
                <w:rFonts w:ascii="Times New Roman" w:eastAsia="Times New Roman" w:hAnsi="Times New Roman" w:cs="Times New Roman"/>
                <w:color w:val="BF414A"/>
                <w:sz w:val="20"/>
                <w:szCs w:val="20"/>
              </w:rPr>
              <w:t>__spread</w:t>
            </w:r>
            <w:r w:rsidRPr="0019688E">
              <w:rPr>
                <w:rFonts w:ascii="Times New Roman" w:eastAsia="Times New Roman" w:hAnsi="Times New Roman" w:cs="Times New Roman"/>
                <w:color w:val="000000"/>
                <w:sz w:val="20"/>
                <w:szCs w:val="20"/>
              </w:rPr>
              <w:t> when targeting </w:t>
            </w:r>
            <w:r w:rsidRPr="0019688E">
              <w:rPr>
                <w:rFonts w:ascii="Times New Roman" w:eastAsia="Times New Roman" w:hAnsi="Times New Roman" w:cs="Times New Roman"/>
                <w:color w:val="BF414A"/>
                <w:sz w:val="20"/>
                <w:szCs w:val="20"/>
              </w:rPr>
              <w:t>"react"</w:t>
            </w:r>
            <w:r w:rsidRPr="0019688E">
              <w:rPr>
                <w:rFonts w:ascii="Times New Roman" w:eastAsia="Times New Roman" w:hAnsi="Times New Roman" w:cs="Times New Roman"/>
                <w:color w:val="000000"/>
                <w:sz w:val="20"/>
                <w:szCs w:val="20"/>
              </w:rPr>
              <w:t> JSX emit.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removeComments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Remove all comments except copy-right header comments beginning with </w:t>
            </w:r>
            <w:r w:rsidRPr="0019688E">
              <w:rPr>
                <w:rFonts w:ascii="Times New Roman" w:eastAsia="Times New Roman" w:hAnsi="Times New Roman" w:cs="Times New Roman"/>
                <w:color w:val="BF414A"/>
                <w:sz w:val="20"/>
                <w:szCs w:val="20"/>
              </w:rPr>
              <w: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resolveJsonModule</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Include modules imported with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json</w:t>
            </w:r>
            <w:r w:rsidRPr="0019688E">
              <w:rPr>
                <w:rFonts w:ascii="Times New Roman" w:eastAsia="Times New Roman" w:hAnsi="Times New Roman" w:cs="Times New Roman"/>
                <w:color w:val="000000"/>
                <w:sz w:val="20"/>
                <w:szCs w:val="20"/>
              </w:rPr>
              <w:t>extension</w:t>
            </w:r>
            <w:proofErr w:type="spellEnd"/>
            <w:r w:rsidRPr="0019688E">
              <w:rPr>
                <w:rFonts w:ascii="Times New Roman" w:eastAsia="Times New Roman" w:hAnsi="Times New Roman" w:cs="Times New Roman"/>
                <w:color w:val="000000"/>
                <w:sz w:val="20"/>
                <w:szCs w:val="20"/>
              </w:rPr>
              <w: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lastRenderedPageBreak/>
              <w:t>--</w:t>
            </w:r>
            <w:proofErr w:type="spellStart"/>
            <w:r w:rsidRPr="0019688E">
              <w:rPr>
                <w:rFonts w:ascii="Times New Roman" w:eastAsia="Times New Roman" w:hAnsi="Times New Roman" w:cs="Times New Roman"/>
                <w:color w:val="BF414A"/>
                <w:sz w:val="20"/>
                <w:szCs w:val="20"/>
              </w:rPr>
              <w:t>rootDir</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string</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i/>
                <w:iCs/>
                <w:color w:val="000000"/>
                <w:sz w:val="20"/>
                <w:szCs w:val="20"/>
              </w:rPr>
              <w:t>(common root directory is computed from the list of input files)</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Specifies the root directory of input files. Only use to control the output directory structure with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outDir</w:t>
            </w:r>
            <w:proofErr w:type="spellEnd"/>
            <w:r w:rsidRPr="0019688E">
              <w:rPr>
                <w:rFonts w:ascii="Times New Roman" w:eastAsia="Times New Roman" w:hAnsi="Times New Roman" w:cs="Times New Roman"/>
                <w:color w:val="000000"/>
                <w:sz w:val="20"/>
                <w:szCs w:val="20"/>
              </w:rPr>
              <w: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rootDirs</w:t>
            </w:r>
            <w:proofErr w:type="spellEnd"/>
            <w:r w:rsidRPr="0019688E">
              <w:rPr>
                <w:rFonts w:ascii="Times New Roman" w:eastAsia="Times New Roman" w:hAnsi="Times New Roman" w:cs="Times New Roman"/>
                <w:color w:val="000000"/>
                <w:sz w:val="20"/>
                <w:szCs w:val="20"/>
                <w:vertAlign w:val="superscript"/>
              </w:rPr>
              <w:t>[2]</w:t>
            </w:r>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string[]</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List of </w:t>
            </w:r>
            <w:r w:rsidRPr="0019688E">
              <w:rPr>
                <w:rFonts w:ascii="Times New Roman" w:eastAsia="Times New Roman" w:hAnsi="Times New Roman" w:cs="Times New Roman"/>
                <w:i/>
                <w:iCs/>
                <w:color w:val="000000"/>
                <w:sz w:val="20"/>
                <w:szCs w:val="20"/>
              </w:rPr>
              <w:t>root</w:t>
            </w:r>
            <w:r w:rsidRPr="0019688E">
              <w:rPr>
                <w:rFonts w:ascii="Times New Roman" w:eastAsia="Times New Roman" w:hAnsi="Times New Roman" w:cs="Times New Roman"/>
                <w:color w:val="000000"/>
                <w:sz w:val="20"/>
                <w:szCs w:val="20"/>
              </w:rPr>
              <w:t> folders whose combined content represent the structure of the project at runtime. See </w:t>
            </w:r>
            <w:hyperlink r:id="rId45" w:anchor="virtual-directories-with-rootdirs" w:history="1">
              <w:r w:rsidRPr="0019688E">
                <w:rPr>
                  <w:rFonts w:ascii="Times New Roman" w:eastAsia="Times New Roman" w:hAnsi="Times New Roman" w:cs="Times New Roman"/>
                  <w:color w:val="265988"/>
                  <w:sz w:val="20"/>
                  <w:szCs w:val="20"/>
                </w:rPr>
                <w:t>Module Resolution documentation</w:t>
              </w:r>
            </w:hyperlink>
            <w:r w:rsidRPr="0019688E">
              <w:rPr>
                <w:rFonts w:ascii="Times New Roman" w:eastAsia="Times New Roman" w:hAnsi="Times New Roman" w:cs="Times New Roman"/>
                <w:color w:val="000000"/>
                <w:sz w:val="20"/>
                <w:szCs w:val="20"/>
              </w:rPr>
              <w:t> for more details.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skipDefaultLibCheck</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DEPRECATED. Use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skipLibCheck</w:t>
            </w:r>
            <w:r w:rsidRPr="0019688E">
              <w:rPr>
                <w:rFonts w:ascii="Times New Roman" w:eastAsia="Times New Roman" w:hAnsi="Times New Roman" w:cs="Times New Roman"/>
                <w:color w:val="000000"/>
                <w:sz w:val="20"/>
                <w:szCs w:val="20"/>
              </w:rPr>
              <w:t>instead</w:t>
            </w:r>
            <w:proofErr w:type="spellEnd"/>
            <w:r w:rsidRPr="0019688E">
              <w:rPr>
                <w:rFonts w:ascii="Times New Roman" w:eastAsia="Times New Roman" w:hAnsi="Times New Roman" w:cs="Times New Roman"/>
                <w:color w:val="000000"/>
                <w:sz w:val="20"/>
                <w:szCs w:val="20"/>
              </w:rPr>
              <w:t>.</w:t>
            </w:r>
            <w:r w:rsidRPr="0019688E">
              <w:rPr>
                <w:rFonts w:ascii="Times New Roman" w:eastAsia="Times New Roman" w:hAnsi="Times New Roman" w:cs="Times New Roman"/>
                <w:color w:val="000000"/>
                <w:sz w:val="20"/>
                <w:szCs w:val="20"/>
              </w:rPr>
              <w:br/>
              <w:t>Skip type checking of </w:t>
            </w:r>
            <w:hyperlink r:id="rId46" w:anchor="-reference-no-default-libtrue" w:history="1">
              <w:r w:rsidRPr="0019688E">
                <w:rPr>
                  <w:rFonts w:ascii="Times New Roman" w:eastAsia="Times New Roman" w:hAnsi="Times New Roman" w:cs="Times New Roman"/>
                  <w:color w:val="265988"/>
                  <w:sz w:val="20"/>
                  <w:szCs w:val="20"/>
                </w:rPr>
                <w:t>default library declaration files</w:t>
              </w:r>
            </w:hyperlink>
            <w:r w:rsidRPr="0019688E">
              <w:rPr>
                <w:rFonts w:ascii="Times New Roman" w:eastAsia="Times New Roman" w:hAnsi="Times New Roman" w:cs="Times New Roman"/>
                <w:color w:val="000000"/>
                <w:sz w:val="20"/>
                <w:szCs w:val="20"/>
              </w:rPr>
              <w: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skipLibCheck</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Skip type checking of all declaration files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d.ts</w:t>
            </w:r>
            <w:proofErr w:type="spellEnd"/>
            <w:r w:rsidRPr="0019688E">
              <w:rPr>
                <w:rFonts w:ascii="Times New Roman" w:eastAsia="Times New Roman" w:hAnsi="Times New Roman" w:cs="Times New Roman"/>
                <w:color w:val="000000"/>
                <w:sz w:val="20"/>
                <w:szCs w:val="20"/>
              </w:rPr>
              <w: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sourceMap</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Generates corresponding </w:t>
            </w:r>
            <w:r w:rsidRPr="0019688E">
              <w:rPr>
                <w:rFonts w:ascii="Times New Roman" w:eastAsia="Times New Roman" w:hAnsi="Times New Roman" w:cs="Times New Roman"/>
                <w:color w:val="BF414A"/>
                <w:sz w:val="20"/>
                <w:szCs w:val="20"/>
              </w:rPr>
              <w:t>.map</w:t>
            </w:r>
            <w:r w:rsidRPr="0019688E">
              <w:rPr>
                <w:rFonts w:ascii="Times New Roman" w:eastAsia="Times New Roman" w:hAnsi="Times New Roman" w:cs="Times New Roman"/>
                <w:color w:val="000000"/>
                <w:sz w:val="20"/>
                <w:szCs w:val="20"/>
              </w:rPr>
              <w:t> file.</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sourceRoot</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string</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xml:space="preserve">Specifies the location where debugger should locate </w:t>
            </w:r>
            <w:proofErr w:type="spellStart"/>
            <w:r w:rsidRPr="0019688E">
              <w:rPr>
                <w:rFonts w:ascii="Times New Roman" w:eastAsia="Times New Roman" w:hAnsi="Times New Roman" w:cs="Times New Roman"/>
                <w:color w:val="000000"/>
                <w:sz w:val="20"/>
                <w:szCs w:val="20"/>
              </w:rPr>
              <w:t>TypeScript</w:t>
            </w:r>
            <w:proofErr w:type="spellEnd"/>
            <w:r w:rsidRPr="0019688E">
              <w:rPr>
                <w:rFonts w:ascii="Times New Roman" w:eastAsia="Times New Roman" w:hAnsi="Times New Roman" w:cs="Times New Roman"/>
                <w:color w:val="000000"/>
                <w:sz w:val="20"/>
                <w:szCs w:val="20"/>
              </w:rPr>
              <w:t xml:space="preserve"> files instead of source locations. Use this flag if the sources will be located at run-time in a different location than that at design-time. The location specified will be embedded in the </w:t>
            </w:r>
            <w:proofErr w:type="spellStart"/>
            <w:r w:rsidRPr="0019688E">
              <w:rPr>
                <w:rFonts w:ascii="Times New Roman" w:eastAsia="Times New Roman" w:hAnsi="Times New Roman" w:cs="Times New Roman"/>
                <w:color w:val="000000"/>
                <w:sz w:val="20"/>
                <w:szCs w:val="20"/>
              </w:rPr>
              <w:t>sourceMap</w:t>
            </w:r>
            <w:proofErr w:type="spellEnd"/>
            <w:r w:rsidRPr="0019688E">
              <w:rPr>
                <w:rFonts w:ascii="Times New Roman" w:eastAsia="Times New Roman" w:hAnsi="Times New Roman" w:cs="Times New Roman"/>
                <w:color w:val="000000"/>
                <w:sz w:val="20"/>
                <w:szCs w:val="20"/>
              </w:rPr>
              <w:t xml:space="preserve"> to direct the debugger where the source files will be located.</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--strict</w:t>
            </w:r>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Enable all strict type checking options. </w:t>
            </w:r>
            <w:r w:rsidRPr="0019688E">
              <w:rPr>
                <w:rFonts w:ascii="Times New Roman" w:eastAsia="Times New Roman" w:hAnsi="Times New Roman" w:cs="Times New Roman"/>
                <w:color w:val="000000"/>
                <w:sz w:val="20"/>
                <w:szCs w:val="20"/>
              </w:rPr>
              <w:br/>
              <w:t>Enabling </w:t>
            </w:r>
            <w:r w:rsidRPr="0019688E">
              <w:rPr>
                <w:rFonts w:ascii="Times New Roman" w:eastAsia="Times New Roman" w:hAnsi="Times New Roman" w:cs="Times New Roman"/>
                <w:color w:val="BF414A"/>
                <w:sz w:val="20"/>
                <w:szCs w:val="20"/>
              </w:rPr>
              <w:t>--strict</w:t>
            </w:r>
            <w:r w:rsidRPr="0019688E">
              <w:rPr>
                <w:rFonts w:ascii="Times New Roman" w:eastAsia="Times New Roman" w:hAnsi="Times New Roman" w:cs="Times New Roman"/>
                <w:color w:val="000000"/>
                <w:sz w:val="20"/>
                <w:szCs w:val="20"/>
              </w:rPr>
              <w:t> enables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noImplicitAny</w:t>
            </w:r>
            <w:proofErr w:type="spellEnd"/>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noImplicitThis</w:t>
            </w:r>
            <w:proofErr w:type="spellEnd"/>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BF414A"/>
                <w:sz w:val="20"/>
                <w:szCs w:val="20"/>
              </w:rPr>
              <w:t>--</w:t>
            </w:r>
            <w:proofErr w:type="spellStart"/>
            <w:proofErr w:type="gramStart"/>
            <w:r w:rsidRPr="0019688E">
              <w:rPr>
                <w:rFonts w:ascii="Times New Roman" w:eastAsia="Times New Roman" w:hAnsi="Times New Roman" w:cs="Times New Roman"/>
                <w:color w:val="BF414A"/>
                <w:sz w:val="20"/>
                <w:szCs w:val="20"/>
              </w:rPr>
              <w:t>alwaysStrict</w:t>
            </w:r>
            <w:proofErr w:type="spellEnd"/>
            <w:proofErr w:type="gramEnd"/>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strictNullChecks</w:t>
            </w:r>
            <w:proofErr w:type="spellEnd"/>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strictFunctionTypes</w:t>
            </w:r>
            <w:proofErr w:type="spellEnd"/>
            <w:r w:rsidRPr="0019688E">
              <w:rPr>
                <w:rFonts w:ascii="Times New Roman" w:eastAsia="Times New Roman" w:hAnsi="Times New Roman" w:cs="Times New Roman"/>
                <w:color w:val="000000"/>
                <w:sz w:val="20"/>
                <w:szCs w:val="20"/>
              </w:rPr>
              <w:t> and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strictPropertyInitialization</w:t>
            </w:r>
            <w:proofErr w:type="spellEnd"/>
            <w:r w:rsidRPr="0019688E">
              <w:rPr>
                <w:rFonts w:ascii="Times New Roman" w:eastAsia="Times New Roman" w:hAnsi="Times New Roman" w:cs="Times New Roman"/>
                <w:color w:val="000000"/>
                <w:sz w:val="20"/>
                <w:szCs w:val="20"/>
              </w:rPr>
              <w: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strictFunctionTypes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xml:space="preserve">Disable </w:t>
            </w:r>
            <w:proofErr w:type="spellStart"/>
            <w:r w:rsidRPr="0019688E">
              <w:rPr>
                <w:rFonts w:ascii="Times New Roman" w:eastAsia="Times New Roman" w:hAnsi="Times New Roman" w:cs="Times New Roman"/>
                <w:color w:val="000000"/>
                <w:sz w:val="20"/>
                <w:szCs w:val="20"/>
              </w:rPr>
              <w:t>bivariant</w:t>
            </w:r>
            <w:proofErr w:type="spellEnd"/>
            <w:r w:rsidRPr="0019688E">
              <w:rPr>
                <w:rFonts w:ascii="Times New Roman" w:eastAsia="Times New Roman" w:hAnsi="Times New Roman" w:cs="Times New Roman"/>
                <w:color w:val="000000"/>
                <w:sz w:val="20"/>
                <w:szCs w:val="20"/>
              </w:rPr>
              <w:t xml:space="preserve"> parameter checking for function types.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strictPropertyInitialization</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Ensure non-undefined class properties are initialized in the constructor. This option requires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strictNullChecks</w:t>
            </w:r>
            <w:r w:rsidRPr="0019688E">
              <w:rPr>
                <w:rFonts w:ascii="Times New Roman" w:eastAsia="Times New Roman" w:hAnsi="Times New Roman" w:cs="Times New Roman"/>
                <w:color w:val="000000"/>
                <w:sz w:val="20"/>
                <w:szCs w:val="20"/>
              </w:rPr>
              <w:t>be</w:t>
            </w:r>
            <w:proofErr w:type="spellEnd"/>
            <w:r w:rsidRPr="0019688E">
              <w:rPr>
                <w:rFonts w:ascii="Times New Roman" w:eastAsia="Times New Roman" w:hAnsi="Times New Roman" w:cs="Times New Roman"/>
                <w:color w:val="000000"/>
                <w:sz w:val="20"/>
                <w:szCs w:val="20"/>
              </w:rPr>
              <w:t xml:space="preserve"> enabled in order to take effect.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strictNullChecks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In strict null checking mode, the </w:t>
            </w:r>
            <w:proofErr w:type="spellStart"/>
            <w:r w:rsidRPr="0019688E">
              <w:rPr>
                <w:rFonts w:ascii="Times New Roman" w:eastAsia="Times New Roman" w:hAnsi="Times New Roman" w:cs="Times New Roman"/>
                <w:color w:val="BF414A"/>
                <w:sz w:val="20"/>
                <w:szCs w:val="20"/>
              </w:rPr>
              <w:t>null</w:t>
            </w:r>
            <w:r w:rsidRPr="0019688E">
              <w:rPr>
                <w:rFonts w:ascii="Times New Roman" w:eastAsia="Times New Roman" w:hAnsi="Times New Roman" w:cs="Times New Roman"/>
                <w:color w:val="000000"/>
                <w:sz w:val="20"/>
                <w:szCs w:val="20"/>
              </w:rPr>
              <w:t>and</w:t>
            </w:r>
            <w:proofErr w:type="spellEnd"/>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BF414A"/>
                <w:sz w:val="20"/>
                <w:szCs w:val="20"/>
              </w:rPr>
              <w:t>undefined</w:t>
            </w:r>
            <w:r w:rsidRPr="0019688E">
              <w:rPr>
                <w:rFonts w:ascii="Times New Roman" w:eastAsia="Times New Roman" w:hAnsi="Times New Roman" w:cs="Times New Roman"/>
                <w:color w:val="000000"/>
                <w:sz w:val="20"/>
                <w:szCs w:val="20"/>
              </w:rPr>
              <w:t> values are not in the domain of every type and are only assignable to themselves and </w:t>
            </w:r>
            <w:r w:rsidRPr="0019688E">
              <w:rPr>
                <w:rFonts w:ascii="Times New Roman" w:eastAsia="Times New Roman" w:hAnsi="Times New Roman" w:cs="Times New Roman"/>
                <w:color w:val="BF414A"/>
                <w:sz w:val="20"/>
                <w:szCs w:val="20"/>
              </w:rPr>
              <w:t>any</w:t>
            </w:r>
            <w:r w:rsidRPr="0019688E">
              <w:rPr>
                <w:rFonts w:ascii="Times New Roman" w:eastAsia="Times New Roman" w:hAnsi="Times New Roman" w:cs="Times New Roman"/>
                <w:color w:val="000000"/>
                <w:sz w:val="20"/>
                <w:szCs w:val="20"/>
              </w:rPr>
              <w:t> (the one exception being that </w:t>
            </w:r>
            <w:proofErr w:type="spellStart"/>
            <w:r w:rsidRPr="0019688E">
              <w:rPr>
                <w:rFonts w:ascii="Times New Roman" w:eastAsia="Times New Roman" w:hAnsi="Times New Roman" w:cs="Times New Roman"/>
                <w:color w:val="BF414A"/>
                <w:sz w:val="20"/>
                <w:szCs w:val="20"/>
              </w:rPr>
              <w:t>undefined</w:t>
            </w:r>
            <w:r w:rsidRPr="0019688E">
              <w:rPr>
                <w:rFonts w:ascii="Times New Roman" w:eastAsia="Times New Roman" w:hAnsi="Times New Roman" w:cs="Times New Roman"/>
                <w:color w:val="000000"/>
                <w:sz w:val="20"/>
                <w:szCs w:val="20"/>
              </w:rPr>
              <w:t>is</w:t>
            </w:r>
            <w:proofErr w:type="spellEnd"/>
            <w:r w:rsidRPr="0019688E">
              <w:rPr>
                <w:rFonts w:ascii="Times New Roman" w:eastAsia="Times New Roman" w:hAnsi="Times New Roman" w:cs="Times New Roman"/>
                <w:color w:val="000000"/>
                <w:sz w:val="20"/>
                <w:szCs w:val="20"/>
              </w:rPr>
              <w:t xml:space="preserve"> also assignable to </w:t>
            </w:r>
            <w:r w:rsidRPr="0019688E">
              <w:rPr>
                <w:rFonts w:ascii="Times New Roman" w:eastAsia="Times New Roman" w:hAnsi="Times New Roman" w:cs="Times New Roman"/>
                <w:color w:val="BF414A"/>
                <w:sz w:val="20"/>
                <w:szCs w:val="20"/>
              </w:rPr>
              <w:t>void</w:t>
            </w:r>
            <w:r w:rsidRPr="0019688E">
              <w:rPr>
                <w:rFonts w:ascii="Times New Roman" w:eastAsia="Times New Roman" w:hAnsi="Times New Roman" w:cs="Times New Roman"/>
                <w:color w:val="000000"/>
                <w:sz w:val="20"/>
                <w:szCs w:val="20"/>
              </w:rPr>
              <w: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stripInternal</w:t>
            </w:r>
            <w:proofErr w:type="spellEnd"/>
            <w:r w:rsidRPr="0019688E">
              <w:rPr>
                <w:rFonts w:ascii="Times New Roman" w:eastAsia="Times New Roman" w:hAnsi="Times New Roman" w:cs="Times New Roman"/>
                <w:color w:val="000000"/>
                <w:sz w:val="20"/>
                <w:szCs w:val="20"/>
                <w:vertAlign w:val="superscript"/>
              </w:rPr>
              <w:t>[1]</w:t>
            </w:r>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xml:space="preserve">Do not emit declarations for code that has </w:t>
            </w:r>
            <w:proofErr w:type="gramStart"/>
            <w:r w:rsidRPr="0019688E">
              <w:rPr>
                <w:rFonts w:ascii="Times New Roman" w:eastAsia="Times New Roman" w:hAnsi="Times New Roman" w:cs="Times New Roman"/>
                <w:color w:val="000000"/>
                <w:sz w:val="20"/>
                <w:szCs w:val="20"/>
              </w:rPr>
              <w:t>an</w:t>
            </w:r>
            <w:proofErr w:type="gramEnd"/>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BF414A"/>
                <w:sz w:val="20"/>
                <w:szCs w:val="20"/>
              </w:rPr>
              <w:t>/** @internal */</w:t>
            </w:r>
            <w:r w:rsidRPr="0019688E">
              <w:rPr>
                <w:rFonts w:ascii="Times New Roman" w:eastAsia="Times New Roman" w:hAnsi="Times New Roman" w:cs="Times New Roman"/>
                <w:color w:val="000000"/>
                <w:sz w:val="20"/>
                <w:szCs w:val="20"/>
              </w:rPr>
              <w:t> </w:t>
            </w:r>
            <w:proofErr w:type="spellStart"/>
            <w:r w:rsidRPr="0019688E">
              <w:rPr>
                <w:rFonts w:ascii="Times New Roman" w:eastAsia="Times New Roman" w:hAnsi="Times New Roman" w:cs="Times New Roman"/>
                <w:color w:val="000000"/>
                <w:sz w:val="20"/>
                <w:szCs w:val="20"/>
              </w:rPr>
              <w:t>JSDoc</w:t>
            </w:r>
            <w:proofErr w:type="spellEnd"/>
            <w:r w:rsidRPr="0019688E">
              <w:rPr>
                <w:rFonts w:ascii="Times New Roman" w:eastAsia="Times New Roman" w:hAnsi="Times New Roman" w:cs="Times New Roman"/>
                <w:color w:val="000000"/>
                <w:sz w:val="20"/>
                <w:szCs w:val="20"/>
              </w:rPr>
              <w:t xml:space="preserve"> annotation.</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suppressExcessPropertyErrors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Suppress excess property checks for object literals.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suppressImplicitAnyIndexErrors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Suppress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noImplicitAny</w:t>
            </w:r>
            <w:proofErr w:type="spellEnd"/>
            <w:r w:rsidRPr="0019688E">
              <w:rPr>
                <w:rFonts w:ascii="Times New Roman" w:eastAsia="Times New Roman" w:hAnsi="Times New Roman" w:cs="Times New Roman"/>
                <w:color w:val="000000"/>
                <w:sz w:val="20"/>
                <w:szCs w:val="20"/>
              </w:rPr>
              <w:t> errors for indexing objects lacking index signatures. See </w:t>
            </w:r>
            <w:hyperlink r:id="rId47" w:anchor="issuecomment-64510362" w:history="1">
              <w:r w:rsidRPr="0019688E">
                <w:rPr>
                  <w:rFonts w:ascii="Times New Roman" w:eastAsia="Times New Roman" w:hAnsi="Times New Roman" w:cs="Times New Roman"/>
                  <w:color w:val="265988"/>
                  <w:sz w:val="20"/>
                  <w:szCs w:val="20"/>
                </w:rPr>
                <w:t>issue #1232</w:t>
              </w:r>
            </w:hyperlink>
            <w:r w:rsidRPr="0019688E">
              <w:rPr>
                <w:rFonts w:ascii="Times New Roman" w:eastAsia="Times New Roman" w:hAnsi="Times New Roman" w:cs="Times New Roman"/>
                <w:color w:val="000000"/>
                <w:sz w:val="20"/>
                <w:szCs w:val="20"/>
              </w:rPr>
              <w:t> for more details.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--target</w:t>
            </w:r>
            <w:r w:rsidRPr="0019688E">
              <w:rPr>
                <w:rFonts w:ascii="Times New Roman" w:eastAsia="Times New Roman" w:hAnsi="Times New Roman" w:cs="Times New Roman"/>
                <w:color w:val="000000"/>
                <w:sz w:val="20"/>
                <w:szCs w:val="20"/>
              </w:rPr>
              <w:br/>
            </w:r>
            <w:r w:rsidRPr="0019688E">
              <w:rPr>
                <w:rFonts w:ascii="Times New Roman" w:eastAsia="Times New Roman" w:hAnsi="Times New Roman" w:cs="Times New Roman"/>
                <w:color w:val="BF414A"/>
                <w:sz w:val="20"/>
                <w:szCs w:val="20"/>
              </w:rPr>
              <w:t>-t</w:t>
            </w:r>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string</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"ES3"</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xml:space="preserve">Specify </w:t>
            </w:r>
            <w:proofErr w:type="spellStart"/>
            <w:r w:rsidRPr="0019688E">
              <w:rPr>
                <w:rFonts w:ascii="Times New Roman" w:eastAsia="Times New Roman" w:hAnsi="Times New Roman" w:cs="Times New Roman"/>
                <w:color w:val="000000"/>
                <w:sz w:val="20"/>
                <w:szCs w:val="20"/>
              </w:rPr>
              <w:t>ECMAScript</w:t>
            </w:r>
            <w:proofErr w:type="spellEnd"/>
            <w:r w:rsidRPr="0019688E">
              <w:rPr>
                <w:rFonts w:ascii="Times New Roman" w:eastAsia="Times New Roman" w:hAnsi="Times New Roman" w:cs="Times New Roman"/>
                <w:color w:val="000000"/>
                <w:sz w:val="20"/>
                <w:szCs w:val="20"/>
              </w:rPr>
              <w:t xml:space="preserve"> target version: </w:t>
            </w:r>
            <w:r w:rsidRPr="0019688E">
              <w:rPr>
                <w:rFonts w:ascii="Times New Roman" w:eastAsia="Times New Roman" w:hAnsi="Times New Roman" w:cs="Times New Roman"/>
                <w:color w:val="BF414A"/>
                <w:sz w:val="20"/>
                <w:szCs w:val="20"/>
              </w:rPr>
              <w:t>"ES3"</w:t>
            </w:r>
            <w:r w:rsidRPr="0019688E">
              <w:rPr>
                <w:rFonts w:ascii="Times New Roman" w:eastAsia="Times New Roman" w:hAnsi="Times New Roman" w:cs="Times New Roman"/>
                <w:color w:val="000000"/>
                <w:sz w:val="20"/>
                <w:szCs w:val="20"/>
              </w:rPr>
              <w:t> (default), </w:t>
            </w:r>
            <w:r w:rsidRPr="0019688E">
              <w:rPr>
                <w:rFonts w:ascii="Times New Roman" w:eastAsia="Times New Roman" w:hAnsi="Times New Roman" w:cs="Times New Roman"/>
                <w:color w:val="BF414A"/>
                <w:sz w:val="20"/>
                <w:szCs w:val="20"/>
              </w:rPr>
              <w:t>"ES5"</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BF414A"/>
                <w:sz w:val="20"/>
                <w:szCs w:val="20"/>
              </w:rPr>
              <w:t>"ES6"</w:t>
            </w:r>
            <w:r w:rsidRPr="0019688E">
              <w:rPr>
                <w:rFonts w:ascii="Times New Roman" w:eastAsia="Times New Roman" w:hAnsi="Times New Roman" w:cs="Times New Roman"/>
                <w:color w:val="000000"/>
                <w:sz w:val="20"/>
                <w:szCs w:val="20"/>
              </w:rPr>
              <w:t>/</w:t>
            </w:r>
            <w:r w:rsidRPr="0019688E">
              <w:rPr>
                <w:rFonts w:ascii="Times New Roman" w:eastAsia="Times New Roman" w:hAnsi="Times New Roman" w:cs="Times New Roman"/>
                <w:color w:val="BF414A"/>
                <w:sz w:val="20"/>
                <w:szCs w:val="20"/>
              </w:rPr>
              <w:t>"ES2015"</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BF414A"/>
                <w:sz w:val="20"/>
                <w:szCs w:val="20"/>
              </w:rPr>
              <w:t>"ES2016"</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BF414A"/>
                <w:sz w:val="20"/>
                <w:szCs w:val="20"/>
              </w:rPr>
              <w:t>"ES2017"</w:t>
            </w:r>
            <w:r w:rsidRPr="0019688E">
              <w:rPr>
                <w:rFonts w:ascii="Times New Roman" w:eastAsia="Times New Roman" w:hAnsi="Times New Roman" w:cs="Times New Roman"/>
                <w:color w:val="000000"/>
                <w:sz w:val="20"/>
                <w:szCs w:val="20"/>
              </w:rPr>
              <w:t> or </w:t>
            </w:r>
            <w:r w:rsidRPr="0019688E">
              <w:rPr>
                <w:rFonts w:ascii="Times New Roman" w:eastAsia="Times New Roman" w:hAnsi="Times New Roman" w:cs="Times New Roman"/>
                <w:color w:val="BF414A"/>
                <w:sz w:val="20"/>
                <w:szCs w:val="20"/>
              </w:rPr>
              <w:t>"ESNext"</w:t>
            </w:r>
            <w:r w:rsidRPr="0019688E">
              <w:rPr>
                <w:rFonts w:ascii="Times New Roman" w:eastAsia="Times New Roman" w:hAnsi="Times New Roman" w:cs="Times New Roman"/>
                <w:color w:val="000000"/>
                <w:sz w:val="20"/>
                <w:szCs w:val="20"/>
              </w:rPr>
              <w:t>. </w:t>
            </w:r>
            <w:r w:rsidRPr="0019688E">
              <w:rPr>
                <w:rFonts w:ascii="Times New Roman" w:eastAsia="Times New Roman" w:hAnsi="Times New Roman" w:cs="Times New Roman"/>
                <w:color w:val="000000"/>
                <w:sz w:val="20"/>
                <w:szCs w:val="20"/>
              </w:rPr>
              <w:br/>
            </w:r>
            <w:r w:rsidRPr="0019688E">
              <w:rPr>
                <w:rFonts w:ascii="Times New Roman" w:eastAsia="Times New Roman" w:hAnsi="Times New Roman" w:cs="Times New Roman"/>
                <w:color w:val="000000"/>
                <w:sz w:val="20"/>
                <w:szCs w:val="20"/>
              </w:rPr>
              <w:br/>
              <w:t>Note: </w:t>
            </w: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ESNext</w:t>
            </w:r>
            <w:proofErr w:type="spellEnd"/>
            <w:r w:rsidRPr="0019688E">
              <w:rPr>
                <w:rFonts w:ascii="Times New Roman" w:eastAsia="Times New Roman" w:hAnsi="Times New Roman" w:cs="Times New Roman"/>
                <w:color w:val="BF414A"/>
                <w:sz w:val="20"/>
                <w:szCs w:val="20"/>
              </w:rPr>
              <w:t>"</w:t>
            </w:r>
            <w:r w:rsidRPr="0019688E">
              <w:rPr>
                <w:rFonts w:ascii="Times New Roman" w:eastAsia="Times New Roman" w:hAnsi="Times New Roman" w:cs="Times New Roman"/>
                <w:color w:val="000000"/>
                <w:sz w:val="20"/>
                <w:szCs w:val="20"/>
              </w:rPr>
              <w:t> targets latest supported </w:t>
            </w:r>
            <w:hyperlink r:id="rId48" w:history="1">
              <w:r w:rsidRPr="0019688E">
                <w:rPr>
                  <w:rFonts w:ascii="Times New Roman" w:eastAsia="Times New Roman" w:hAnsi="Times New Roman" w:cs="Times New Roman"/>
                  <w:color w:val="265988"/>
                  <w:sz w:val="20"/>
                  <w:szCs w:val="20"/>
                </w:rPr>
                <w:t>ES proposed features</w:t>
              </w:r>
            </w:hyperlink>
            <w:r w:rsidRPr="0019688E">
              <w:rPr>
                <w:rFonts w:ascii="Times New Roman" w:eastAsia="Times New Roman" w:hAnsi="Times New Roman" w:cs="Times New Roman"/>
                <w:color w:val="000000"/>
                <w:sz w:val="20"/>
                <w:szCs w:val="20"/>
              </w:rPr>
              <w:t>.</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traceResolution</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proofErr w:type="spellStart"/>
            <w:r w:rsidRPr="0019688E">
              <w:rPr>
                <w:rFonts w:ascii="Times New Roman" w:eastAsia="Times New Roman" w:hAnsi="Times New Roman" w:cs="Times New Roman"/>
                <w:color w:val="BF414A"/>
                <w:sz w:val="20"/>
                <w:szCs w:val="20"/>
              </w:rPr>
              <w:t>boolean</w:t>
            </w:r>
            <w:proofErr w:type="spellEnd"/>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false</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Report module resolution log messages.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--types</w:t>
            </w:r>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string[]</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List of names of type definitions to include. See </w:t>
            </w:r>
            <w:hyperlink r:id="rId49" w:anchor="types-typeroots-and-types" w:history="1">
              <w:r w:rsidRPr="0019688E">
                <w:rPr>
                  <w:rFonts w:ascii="Times New Roman" w:eastAsia="Times New Roman" w:hAnsi="Times New Roman" w:cs="Times New Roman"/>
                  <w:color w:val="265988"/>
                  <w:sz w:val="20"/>
                  <w:szCs w:val="20"/>
                </w:rPr>
                <w:t>@types, –</w:t>
              </w:r>
              <w:proofErr w:type="spellStart"/>
              <w:r w:rsidRPr="0019688E">
                <w:rPr>
                  <w:rFonts w:ascii="Times New Roman" w:eastAsia="Times New Roman" w:hAnsi="Times New Roman" w:cs="Times New Roman"/>
                  <w:color w:val="265988"/>
                  <w:sz w:val="20"/>
                  <w:szCs w:val="20"/>
                </w:rPr>
                <w:t>typeRoots</w:t>
              </w:r>
              <w:proofErr w:type="spellEnd"/>
              <w:r w:rsidRPr="0019688E">
                <w:rPr>
                  <w:rFonts w:ascii="Times New Roman" w:eastAsia="Times New Roman" w:hAnsi="Times New Roman" w:cs="Times New Roman"/>
                  <w:color w:val="265988"/>
                  <w:sz w:val="20"/>
                  <w:szCs w:val="20"/>
                </w:rPr>
                <w:t xml:space="preserve"> and –types</w:t>
              </w:r>
            </w:hyperlink>
            <w:r w:rsidRPr="0019688E">
              <w:rPr>
                <w:rFonts w:ascii="Times New Roman" w:eastAsia="Times New Roman" w:hAnsi="Times New Roman" w:cs="Times New Roman"/>
                <w:color w:val="000000"/>
                <w:sz w:val="20"/>
                <w:szCs w:val="20"/>
              </w:rPr>
              <w:t> for more details.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t>
            </w:r>
            <w:proofErr w:type="spellStart"/>
            <w:r w:rsidRPr="0019688E">
              <w:rPr>
                <w:rFonts w:ascii="Times New Roman" w:eastAsia="Times New Roman" w:hAnsi="Times New Roman" w:cs="Times New Roman"/>
                <w:color w:val="BF414A"/>
                <w:sz w:val="20"/>
                <w:szCs w:val="20"/>
              </w:rPr>
              <w:t>typeRoots</w:t>
            </w:r>
            <w:proofErr w:type="spellEnd"/>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string[]</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List of folders to include type definitions from. See </w:t>
            </w:r>
            <w:hyperlink r:id="rId50" w:anchor="types-typeroots-and-types" w:history="1">
              <w:r w:rsidRPr="0019688E">
                <w:rPr>
                  <w:rFonts w:ascii="Times New Roman" w:eastAsia="Times New Roman" w:hAnsi="Times New Roman" w:cs="Times New Roman"/>
                  <w:color w:val="265988"/>
                  <w:sz w:val="20"/>
                  <w:szCs w:val="20"/>
                </w:rPr>
                <w:t>@types, –</w:t>
              </w:r>
              <w:proofErr w:type="spellStart"/>
              <w:r w:rsidRPr="0019688E">
                <w:rPr>
                  <w:rFonts w:ascii="Times New Roman" w:eastAsia="Times New Roman" w:hAnsi="Times New Roman" w:cs="Times New Roman"/>
                  <w:color w:val="265988"/>
                  <w:sz w:val="20"/>
                  <w:szCs w:val="20"/>
                </w:rPr>
                <w:t>typeRoots</w:t>
              </w:r>
              <w:proofErr w:type="spellEnd"/>
              <w:r w:rsidRPr="0019688E">
                <w:rPr>
                  <w:rFonts w:ascii="Times New Roman" w:eastAsia="Times New Roman" w:hAnsi="Times New Roman" w:cs="Times New Roman"/>
                  <w:color w:val="265988"/>
                  <w:sz w:val="20"/>
                  <w:szCs w:val="20"/>
                </w:rPr>
                <w:t xml:space="preserve"> and –types</w:t>
              </w:r>
            </w:hyperlink>
            <w:r w:rsidRPr="0019688E">
              <w:rPr>
                <w:rFonts w:ascii="Times New Roman" w:eastAsia="Times New Roman" w:hAnsi="Times New Roman" w:cs="Times New Roman"/>
                <w:color w:val="000000"/>
                <w:sz w:val="20"/>
                <w:szCs w:val="20"/>
              </w:rPr>
              <w:t> for more details.</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--version</w:t>
            </w:r>
            <w:r w:rsidRPr="0019688E">
              <w:rPr>
                <w:rFonts w:ascii="Times New Roman" w:eastAsia="Times New Roman" w:hAnsi="Times New Roman" w:cs="Times New Roman"/>
                <w:color w:val="000000"/>
                <w:sz w:val="20"/>
                <w:szCs w:val="20"/>
              </w:rPr>
              <w:br/>
            </w:r>
            <w:r w:rsidRPr="0019688E">
              <w:rPr>
                <w:rFonts w:ascii="Times New Roman" w:eastAsia="Times New Roman" w:hAnsi="Times New Roman" w:cs="Times New Roman"/>
                <w:color w:val="BF414A"/>
                <w:sz w:val="20"/>
                <w:szCs w:val="20"/>
              </w:rPr>
              <w:t>-v</w:t>
            </w:r>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Print the compiler’s version.</w:t>
            </w:r>
          </w:p>
        </w:tc>
      </w:tr>
      <w:tr w:rsidR="0019688E" w:rsidRPr="0019688E" w:rsidTr="004E52D6">
        <w:tc>
          <w:tcPr>
            <w:tcW w:w="102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BF414A"/>
                <w:sz w:val="20"/>
                <w:szCs w:val="20"/>
              </w:rPr>
              <w:t>--watch</w:t>
            </w:r>
            <w:r w:rsidRPr="0019688E">
              <w:rPr>
                <w:rFonts w:ascii="Times New Roman" w:eastAsia="Times New Roman" w:hAnsi="Times New Roman" w:cs="Times New Roman"/>
                <w:color w:val="000000"/>
                <w:sz w:val="20"/>
                <w:szCs w:val="20"/>
              </w:rPr>
              <w:br/>
            </w:r>
            <w:r w:rsidRPr="0019688E">
              <w:rPr>
                <w:rFonts w:ascii="Times New Roman" w:eastAsia="Times New Roman" w:hAnsi="Times New Roman" w:cs="Times New Roman"/>
                <w:color w:val="BF414A"/>
                <w:sz w:val="20"/>
                <w:szCs w:val="20"/>
              </w:rPr>
              <w:t>-w</w:t>
            </w:r>
          </w:p>
        </w:tc>
        <w:tc>
          <w:tcPr>
            <w:tcW w:w="415"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w:t>
            </w:r>
          </w:p>
        </w:tc>
        <w:tc>
          <w:tcPr>
            <w:tcW w:w="81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 </w:t>
            </w:r>
          </w:p>
        </w:tc>
        <w:tc>
          <w:tcPr>
            <w:tcW w:w="2741"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19688E" w:rsidRPr="0019688E" w:rsidRDefault="0019688E" w:rsidP="004E52D6">
            <w:pPr>
              <w:spacing w:after="0" w:line="240" w:lineRule="auto"/>
              <w:rPr>
                <w:rFonts w:ascii="Times New Roman" w:eastAsia="Times New Roman" w:hAnsi="Times New Roman" w:cs="Times New Roman"/>
                <w:color w:val="000000"/>
                <w:sz w:val="20"/>
                <w:szCs w:val="20"/>
              </w:rPr>
            </w:pPr>
            <w:r w:rsidRPr="0019688E">
              <w:rPr>
                <w:rFonts w:ascii="Times New Roman" w:eastAsia="Times New Roman" w:hAnsi="Times New Roman" w:cs="Times New Roman"/>
                <w:color w:val="000000"/>
                <w:sz w:val="20"/>
                <w:szCs w:val="20"/>
              </w:rPr>
              <w:t>Run the compiler in watch mode. Watch input files and trigger recompilation on changes.</w:t>
            </w:r>
          </w:p>
        </w:tc>
      </w:tr>
    </w:tbl>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p w:rsidR="001B7348" w:rsidRPr="00E253E7" w:rsidRDefault="001B7348" w:rsidP="001B7348">
      <w:pPr>
        <w:pStyle w:val="ListParagraph"/>
        <w:ind w:left="-360" w:right="-270" w:hanging="360"/>
        <w:rPr>
          <w:rFonts w:ascii="Times New Roman" w:hAnsi="Times New Roman" w:cs="Times New Roman"/>
          <w:sz w:val="28"/>
          <w:szCs w:val="28"/>
        </w:rPr>
      </w:pPr>
    </w:p>
    <w:sectPr w:rsidR="001B7348" w:rsidRPr="00E25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56FC7"/>
    <w:multiLevelType w:val="hybridMultilevel"/>
    <w:tmpl w:val="79D8C488"/>
    <w:lvl w:ilvl="0" w:tplc="5C942882">
      <w:start w:val="1"/>
      <w:numFmt w:val="lowerLetter"/>
      <w:lvlText w:val="%1."/>
      <w:lvlJc w:val="left"/>
      <w:pPr>
        <w:ind w:left="630" w:hanging="360"/>
      </w:pPr>
      <w:rPr>
        <w:rFonts w:ascii="Georgia" w:hAnsi="Georgia" w:hint="default"/>
        <w:sz w:val="3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1C6797E"/>
    <w:multiLevelType w:val="hybridMultilevel"/>
    <w:tmpl w:val="2C867114"/>
    <w:lvl w:ilvl="0" w:tplc="897CE192">
      <w:start w:val="1"/>
      <w:numFmt w:val="decimal"/>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71F2276A"/>
    <w:multiLevelType w:val="hybridMultilevel"/>
    <w:tmpl w:val="94FCF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A76"/>
    <w:rsid w:val="00184294"/>
    <w:rsid w:val="0019688E"/>
    <w:rsid w:val="001B7348"/>
    <w:rsid w:val="00822E86"/>
    <w:rsid w:val="00A00E0D"/>
    <w:rsid w:val="00AB6E37"/>
    <w:rsid w:val="00AF3C10"/>
    <w:rsid w:val="00AF7748"/>
    <w:rsid w:val="00B4545A"/>
    <w:rsid w:val="00C117A3"/>
    <w:rsid w:val="00CA67FC"/>
    <w:rsid w:val="00CB021C"/>
    <w:rsid w:val="00D42FBA"/>
    <w:rsid w:val="00DD0A76"/>
    <w:rsid w:val="00E253E7"/>
    <w:rsid w:val="00EA4126"/>
    <w:rsid w:val="00ED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CF694-FB79-40C8-83C1-4AFF000D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42F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348"/>
    <w:pPr>
      <w:ind w:left="720"/>
      <w:contextualSpacing/>
    </w:pPr>
  </w:style>
  <w:style w:type="paragraph" w:styleId="NormalWeb">
    <w:name w:val="Normal (Web)"/>
    <w:basedOn w:val="Normal"/>
    <w:uiPriority w:val="99"/>
    <w:semiHidden/>
    <w:unhideWhenUsed/>
    <w:rsid w:val="001B73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348"/>
    <w:rPr>
      <w:b/>
      <w:bCs/>
    </w:rPr>
  </w:style>
  <w:style w:type="character" w:styleId="HTMLCode">
    <w:name w:val="HTML Code"/>
    <w:basedOn w:val="DefaultParagraphFont"/>
    <w:uiPriority w:val="99"/>
    <w:semiHidden/>
    <w:unhideWhenUsed/>
    <w:rsid w:val="001B734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B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7348"/>
    <w:rPr>
      <w:rFonts w:ascii="Courier New" w:eastAsia="Times New Roman" w:hAnsi="Courier New" w:cs="Courier New"/>
      <w:sz w:val="20"/>
      <w:szCs w:val="20"/>
    </w:rPr>
  </w:style>
  <w:style w:type="character" w:customStyle="1" w:styleId="tag">
    <w:name w:val="tag"/>
    <w:basedOn w:val="DefaultParagraphFont"/>
    <w:rsid w:val="001B7348"/>
  </w:style>
  <w:style w:type="character" w:customStyle="1" w:styleId="pln">
    <w:name w:val="pln"/>
    <w:basedOn w:val="DefaultParagraphFont"/>
    <w:rsid w:val="001B7348"/>
  </w:style>
  <w:style w:type="character" w:customStyle="1" w:styleId="typ">
    <w:name w:val="typ"/>
    <w:basedOn w:val="DefaultParagraphFont"/>
    <w:rsid w:val="001B7348"/>
  </w:style>
  <w:style w:type="character" w:customStyle="1" w:styleId="pun">
    <w:name w:val="pun"/>
    <w:basedOn w:val="DefaultParagraphFont"/>
    <w:rsid w:val="001B7348"/>
  </w:style>
  <w:style w:type="character" w:customStyle="1" w:styleId="kwd">
    <w:name w:val="kwd"/>
    <w:basedOn w:val="DefaultParagraphFont"/>
    <w:rsid w:val="001B7348"/>
  </w:style>
  <w:style w:type="character" w:customStyle="1" w:styleId="str">
    <w:name w:val="str"/>
    <w:basedOn w:val="DefaultParagraphFont"/>
    <w:rsid w:val="001B7348"/>
  </w:style>
  <w:style w:type="character" w:customStyle="1" w:styleId="com">
    <w:name w:val="com"/>
    <w:basedOn w:val="DefaultParagraphFont"/>
    <w:rsid w:val="001B7348"/>
  </w:style>
  <w:style w:type="character" w:styleId="Emphasis">
    <w:name w:val="Emphasis"/>
    <w:basedOn w:val="DefaultParagraphFont"/>
    <w:uiPriority w:val="20"/>
    <w:qFormat/>
    <w:rsid w:val="001B7348"/>
    <w:rPr>
      <w:i/>
      <w:iCs/>
    </w:rPr>
  </w:style>
  <w:style w:type="character" w:styleId="Hyperlink">
    <w:name w:val="Hyperlink"/>
    <w:basedOn w:val="DefaultParagraphFont"/>
    <w:uiPriority w:val="99"/>
    <w:unhideWhenUsed/>
    <w:rsid w:val="00E253E7"/>
    <w:rPr>
      <w:color w:val="0000FF"/>
      <w:u w:val="single"/>
    </w:rPr>
  </w:style>
  <w:style w:type="table" w:styleId="TableGrid">
    <w:name w:val="Table Grid"/>
    <w:basedOn w:val="TableNormal"/>
    <w:uiPriority w:val="39"/>
    <w:rsid w:val="00E253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raf">
    <w:name w:val="graf"/>
    <w:basedOn w:val="Normal"/>
    <w:rsid w:val="00D42F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42FB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8014">
      <w:bodyDiv w:val="1"/>
      <w:marLeft w:val="0"/>
      <w:marRight w:val="0"/>
      <w:marTop w:val="0"/>
      <w:marBottom w:val="0"/>
      <w:divBdr>
        <w:top w:val="none" w:sz="0" w:space="0" w:color="auto"/>
        <w:left w:val="none" w:sz="0" w:space="0" w:color="auto"/>
        <w:bottom w:val="none" w:sz="0" w:space="0" w:color="auto"/>
        <w:right w:val="none" w:sz="0" w:space="0" w:color="auto"/>
      </w:divBdr>
    </w:div>
    <w:div w:id="66608775">
      <w:bodyDiv w:val="1"/>
      <w:marLeft w:val="0"/>
      <w:marRight w:val="0"/>
      <w:marTop w:val="0"/>
      <w:marBottom w:val="0"/>
      <w:divBdr>
        <w:top w:val="none" w:sz="0" w:space="0" w:color="auto"/>
        <w:left w:val="none" w:sz="0" w:space="0" w:color="auto"/>
        <w:bottom w:val="none" w:sz="0" w:space="0" w:color="auto"/>
        <w:right w:val="none" w:sz="0" w:space="0" w:color="auto"/>
      </w:divBdr>
    </w:div>
    <w:div w:id="158078961">
      <w:bodyDiv w:val="1"/>
      <w:marLeft w:val="0"/>
      <w:marRight w:val="0"/>
      <w:marTop w:val="0"/>
      <w:marBottom w:val="0"/>
      <w:divBdr>
        <w:top w:val="none" w:sz="0" w:space="0" w:color="auto"/>
        <w:left w:val="none" w:sz="0" w:space="0" w:color="auto"/>
        <w:bottom w:val="none" w:sz="0" w:space="0" w:color="auto"/>
        <w:right w:val="none" w:sz="0" w:space="0" w:color="auto"/>
      </w:divBdr>
    </w:div>
    <w:div w:id="265505463">
      <w:bodyDiv w:val="1"/>
      <w:marLeft w:val="0"/>
      <w:marRight w:val="0"/>
      <w:marTop w:val="0"/>
      <w:marBottom w:val="0"/>
      <w:divBdr>
        <w:top w:val="none" w:sz="0" w:space="0" w:color="auto"/>
        <w:left w:val="none" w:sz="0" w:space="0" w:color="auto"/>
        <w:bottom w:val="none" w:sz="0" w:space="0" w:color="auto"/>
        <w:right w:val="none" w:sz="0" w:space="0" w:color="auto"/>
      </w:divBdr>
    </w:div>
    <w:div w:id="268126160">
      <w:bodyDiv w:val="1"/>
      <w:marLeft w:val="0"/>
      <w:marRight w:val="0"/>
      <w:marTop w:val="0"/>
      <w:marBottom w:val="0"/>
      <w:divBdr>
        <w:top w:val="none" w:sz="0" w:space="0" w:color="auto"/>
        <w:left w:val="none" w:sz="0" w:space="0" w:color="auto"/>
        <w:bottom w:val="none" w:sz="0" w:space="0" w:color="auto"/>
        <w:right w:val="none" w:sz="0" w:space="0" w:color="auto"/>
      </w:divBdr>
    </w:div>
    <w:div w:id="380906929">
      <w:bodyDiv w:val="1"/>
      <w:marLeft w:val="0"/>
      <w:marRight w:val="0"/>
      <w:marTop w:val="0"/>
      <w:marBottom w:val="0"/>
      <w:divBdr>
        <w:top w:val="none" w:sz="0" w:space="0" w:color="auto"/>
        <w:left w:val="none" w:sz="0" w:space="0" w:color="auto"/>
        <w:bottom w:val="none" w:sz="0" w:space="0" w:color="auto"/>
        <w:right w:val="none" w:sz="0" w:space="0" w:color="auto"/>
      </w:divBdr>
    </w:div>
    <w:div w:id="501626718">
      <w:bodyDiv w:val="1"/>
      <w:marLeft w:val="0"/>
      <w:marRight w:val="0"/>
      <w:marTop w:val="0"/>
      <w:marBottom w:val="0"/>
      <w:divBdr>
        <w:top w:val="none" w:sz="0" w:space="0" w:color="auto"/>
        <w:left w:val="none" w:sz="0" w:space="0" w:color="auto"/>
        <w:bottom w:val="none" w:sz="0" w:space="0" w:color="auto"/>
        <w:right w:val="none" w:sz="0" w:space="0" w:color="auto"/>
      </w:divBdr>
    </w:div>
    <w:div w:id="534076666">
      <w:bodyDiv w:val="1"/>
      <w:marLeft w:val="0"/>
      <w:marRight w:val="0"/>
      <w:marTop w:val="0"/>
      <w:marBottom w:val="0"/>
      <w:divBdr>
        <w:top w:val="none" w:sz="0" w:space="0" w:color="auto"/>
        <w:left w:val="none" w:sz="0" w:space="0" w:color="auto"/>
        <w:bottom w:val="none" w:sz="0" w:space="0" w:color="auto"/>
        <w:right w:val="none" w:sz="0" w:space="0" w:color="auto"/>
      </w:divBdr>
    </w:div>
    <w:div w:id="961154941">
      <w:bodyDiv w:val="1"/>
      <w:marLeft w:val="0"/>
      <w:marRight w:val="0"/>
      <w:marTop w:val="0"/>
      <w:marBottom w:val="0"/>
      <w:divBdr>
        <w:top w:val="none" w:sz="0" w:space="0" w:color="auto"/>
        <w:left w:val="none" w:sz="0" w:space="0" w:color="auto"/>
        <w:bottom w:val="none" w:sz="0" w:space="0" w:color="auto"/>
        <w:right w:val="none" w:sz="0" w:space="0" w:color="auto"/>
      </w:divBdr>
    </w:div>
    <w:div w:id="1035695030">
      <w:bodyDiv w:val="1"/>
      <w:marLeft w:val="0"/>
      <w:marRight w:val="0"/>
      <w:marTop w:val="0"/>
      <w:marBottom w:val="0"/>
      <w:divBdr>
        <w:top w:val="none" w:sz="0" w:space="0" w:color="auto"/>
        <w:left w:val="none" w:sz="0" w:space="0" w:color="auto"/>
        <w:bottom w:val="none" w:sz="0" w:space="0" w:color="auto"/>
        <w:right w:val="none" w:sz="0" w:space="0" w:color="auto"/>
      </w:divBdr>
    </w:div>
    <w:div w:id="1114977494">
      <w:bodyDiv w:val="1"/>
      <w:marLeft w:val="0"/>
      <w:marRight w:val="0"/>
      <w:marTop w:val="0"/>
      <w:marBottom w:val="0"/>
      <w:divBdr>
        <w:top w:val="none" w:sz="0" w:space="0" w:color="auto"/>
        <w:left w:val="none" w:sz="0" w:space="0" w:color="auto"/>
        <w:bottom w:val="none" w:sz="0" w:space="0" w:color="auto"/>
        <w:right w:val="none" w:sz="0" w:space="0" w:color="auto"/>
      </w:divBdr>
    </w:div>
    <w:div w:id="1211573510">
      <w:bodyDiv w:val="1"/>
      <w:marLeft w:val="0"/>
      <w:marRight w:val="0"/>
      <w:marTop w:val="0"/>
      <w:marBottom w:val="0"/>
      <w:divBdr>
        <w:top w:val="none" w:sz="0" w:space="0" w:color="auto"/>
        <w:left w:val="none" w:sz="0" w:space="0" w:color="auto"/>
        <w:bottom w:val="none" w:sz="0" w:space="0" w:color="auto"/>
        <w:right w:val="none" w:sz="0" w:space="0" w:color="auto"/>
      </w:divBdr>
    </w:div>
    <w:div w:id="1225216519">
      <w:bodyDiv w:val="1"/>
      <w:marLeft w:val="0"/>
      <w:marRight w:val="0"/>
      <w:marTop w:val="0"/>
      <w:marBottom w:val="0"/>
      <w:divBdr>
        <w:top w:val="none" w:sz="0" w:space="0" w:color="auto"/>
        <w:left w:val="none" w:sz="0" w:space="0" w:color="auto"/>
        <w:bottom w:val="none" w:sz="0" w:space="0" w:color="auto"/>
        <w:right w:val="none" w:sz="0" w:space="0" w:color="auto"/>
      </w:divBdr>
    </w:div>
    <w:div w:id="1303149613">
      <w:bodyDiv w:val="1"/>
      <w:marLeft w:val="0"/>
      <w:marRight w:val="0"/>
      <w:marTop w:val="0"/>
      <w:marBottom w:val="0"/>
      <w:divBdr>
        <w:top w:val="none" w:sz="0" w:space="0" w:color="auto"/>
        <w:left w:val="none" w:sz="0" w:space="0" w:color="auto"/>
        <w:bottom w:val="none" w:sz="0" w:space="0" w:color="auto"/>
        <w:right w:val="none" w:sz="0" w:space="0" w:color="auto"/>
      </w:divBdr>
    </w:div>
    <w:div w:id="1642491468">
      <w:bodyDiv w:val="1"/>
      <w:marLeft w:val="0"/>
      <w:marRight w:val="0"/>
      <w:marTop w:val="0"/>
      <w:marBottom w:val="0"/>
      <w:divBdr>
        <w:top w:val="none" w:sz="0" w:space="0" w:color="auto"/>
        <w:left w:val="none" w:sz="0" w:space="0" w:color="auto"/>
        <w:bottom w:val="none" w:sz="0" w:space="0" w:color="auto"/>
        <w:right w:val="none" w:sz="0" w:space="0" w:color="auto"/>
      </w:divBdr>
    </w:div>
    <w:div w:id="1647973567">
      <w:bodyDiv w:val="1"/>
      <w:marLeft w:val="0"/>
      <w:marRight w:val="0"/>
      <w:marTop w:val="0"/>
      <w:marBottom w:val="0"/>
      <w:divBdr>
        <w:top w:val="none" w:sz="0" w:space="0" w:color="auto"/>
        <w:left w:val="none" w:sz="0" w:space="0" w:color="auto"/>
        <w:bottom w:val="none" w:sz="0" w:space="0" w:color="auto"/>
        <w:right w:val="none" w:sz="0" w:space="0" w:color="auto"/>
      </w:divBdr>
    </w:div>
    <w:div w:id="1673021857">
      <w:bodyDiv w:val="1"/>
      <w:marLeft w:val="0"/>
      <w:marRight w:val="0"/>
      <w:marTop w:val="0"/>
      <w:marBottom w:val="0"/>
      <w:divBdr>
        <w:top w:val="none" w:sz="0" w:space="0" w:color="auto"/>
        <w:left w:val="none" w:sz="0" w:space="0" w:color="auto"/>
        <w:bottom w:val="none" w:sz="0" w:space="0" w:color="auto"/>
        <w:right w:val="none" w:sz="0" w:space="0" w:color="auto"/>
      </w:divBdr>
    </w:div>
    <w:div w:id="1681160160">
      <w:bodyDiv w:val="1"/>
      <w:marLeft w:val="0"/>
      <w:marRight w:val="0"/>
      <w:marTop w:val="0"/>
      <w:marBottom w:val="0"/>
      <w:divBdr>
        <w:top w:val="none" w:sz="0" w:space="0" w:color="auto"/>
        <w:left w:val="none" w:sz="0" w:space="0" w:color="auto"/>
        <w:bottom w:val="none" w:sz="0" w:space="0" w:color="auto"/>
        <w:right w:val="none" w:sz="0" w:space="0" w:color="auto"/>
      </w:divBdr>
    </w:div>
    <w:div w:id="1719938096">
      <w:bodyDiv w:val="1"/>
      <w:marLeft w:val="0"/>
      <w:marRight w:val="0"/>
      <w:marTop w:val="0"/>
      <w:marBottom w:val="0"/>
      <w:divBdr>
        <w:top w:val="none" w:sz="0" w:space="0" w:color="auto"/>
        <w:left w:val="none" w:sz="0" w:space="0" w:color="auto"/>
        <w:bottom w:val="none" w:sz="0" w:space="0" w:color="auto"/>
        <w:right w:val="none" w:sz="0" w:space="0" w:color="auto"/>
      </w:divBdr>
    </w:div>
    <w:div w:id="1769690490">
      <w:bodyDiv w:val="1"/>
      <w:marLeft w:val="0"/>
      <w:marRight w:val="0"/>
      <w:marTop w:val="0"/>
      <w:marBottom w:val="0"/>
      <w:divBdr>
        <w:top w:val="none" w:sz="0" w:space="0" w:color="auto"/>
        <w:left w:val="none" w:sz="0" w:space="0" w:color="auto"/>
        <w:bottom w:val="none" w:sz="0" w:space="0" w:color="auto"/>
        <w:right w:val="none" w:sz="0" w:space="0" w:color="auto"/>
      </w:divBdr>
      <w:divsChild>
        <w:div w:id="327639313">
          <w:blockQuote w:val="1"/>
          <w:marLeft w:val="0"/>
          <w:marRight w:val="0"/>
          <w:marTop w:val="0"/>
          <w:marBottom w:val="150"/>
          <w:divBdr>
            <w:top w:val="none" w:sz="0" w:space="8" w:color="auto"/>
            <w:left w:val="single" w:sz="12" w:space="8" w:color="FFEB8E"/>
            <w:bottom w:val="none" w:sz="0" w:space="8" w:color="auto"/>
            <w:right w:val="none" w:sz="0" w:space="8" w:color="auto"/>
          </w:divBdr>
        </w:div>
        <w:div w:id="211131760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49638347">
      <w:bodyDiv w:val="1"/>
      <w:marLeft w:val="0"/>
      <w:marRight w:val="0"/>
      <w:marTop w:val="0"/>
      <w:marBottom w:val="0"/>
      <w:divBdr>
        <w:top w:val="none" w:sz="0" w:space="0" w:color="auto"/>
        <w:left w:val="none" w:sz="0" w:space="0" w:color="auto"/>
        <w:bottom w:val="none" w:sz="0" w:space="0" w:color="auto"/>
        <w:right w:val="none" w:sz="0" w:space="0" w:color="auto"/>
      </w:divBdr>
    </w:div>
    <w:div w:id="1912152231">
      <w:bodyDiv w:val="1"/>
      <w:marLeft w:val="0"/>
      <w:marRight w:val="0"/>
      <w:marTop w:val="0"/>
      <w:marBottom w:val="0"/>
      <w:divBdr>
        <w:top w:val="none" w:sz="0" w:space="0" w:color="auto"/>
        <w:left w:val="none" w:sz="0" w:space="0" w:color="auto"/>
        <w:bottom w:val="none" w:sz="0" w:space="0" w:color="auto"/>
        <w:right w:val="none" w:sz="0" w:space="0" w:color="auto"/>
      </w:divBdr>
    </w:div>
    <w:div w:id="2051300965">
      <w:bodyDiv w:val="1"/>
      <w:marLeft w:val="0"/>
      <w:marRight w:val="0"/>
      <w:marTop w:val="0"/>
      <w:marBottom w:val="0"/>
      <w:divBdr>
        <w:top w:val="none" w:sz="0" w:space="0" w:color="auto"/>
        <w:left w:val="none" w:sz="0" w:space="0" w:color="auto"/>
        <w:bottom w:val="none" w:sz="0" w:space="0" w:color="auto"/>
        <w:right w:val="none" w:sz="0" w:space="0" w:color="auto"/>
      </w:divBdr>
    </w:div>
    <w:div w:id="213216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witter.com/angular/core" TargetMode="External"/><Relationship Id="rId18" Type="http://schemas.openxmlformats.org/officeDocument/2006/relationships/hyperlink" Target="http://twitter.com/angular/compiler" TargetMode="External"/><Relationship Id="rId26" Type="http://schemas.openxmlformats.org/officeDocument/2006/relationships/hyperlink" Target="https://medium.com/@urish/building-simon-with-angular2-iot-fceb78bb18e5" TargetMode="External"/><Relationship Id="rId39" Type="http://schemas.openxmlformats.org/officeDocument/2006/relationships/hyperlink" Target="http://twitter.com/angular/platform-browser-dynamic" TargetMode="External"/><Relationship Id="rId21" Type="http://schemas.openxmlformats.org/officeDocument/2006/relationships/hyperlink" Target="http://twitter.com/angular/platform-browser-dynamic" TargetMode="External"/><Relationship Id="rId34" Type="http://schemas.openxmlformats.org/officeDocument/2006/relationships/hyperlink" Target="http://twitter.com/angular/core" TargetMode="External"/><Relationship Id="rId42" Type="http://schemas.openxmlformats.org/officeDocument/2006/relationships/hyperlink" Target="https://www.typescriptlang.org/docs/handbook/jsx.html" TargetMode="External"/><Relationship Id="rId47" Type="http://schemas.openxmlformats.org/officeDocument/2006/relationships/hyperlink" Target="https://github.com/Microsoft/TypeScript/issues/1232" TargetMode="External"/><Relationship Id="rId50" Type="http://schemas.openxmlformats.org/officeDocument/2006/relationships/hyperlink" Target="https://www.typescriptlang.org/docs/handbook/tsconfig-json.html" TargetMode="External"/><Relationship Id="rId7" Type="http://schemas.openxmlformats.org/officeDocument/2006/relationships/hyperlink" Target="https://gist.github.com/mhevery/63fdcdf7c65886051d55" TargetMode="External"/><Relationship Id="rId2" Type="http://schemas.openxmlformats.org/officeDocument/2006/relationships/styles" Target="styles.xml"/><Relationship Id="rId16" Type="http://schemas.openxmlformats.org/officeDocument/2006/relationships/hyperlink" Target="http://twitter.com/angular/common" TargetMode="External"/><Relationship Id="rId29" Type="http://schemas.openxmlformats.org/officeDocument/2006/relationships/hyperlink" Target="http://twitter.com/angular/core" TargetMode="External"/><Relationship Id="rId11" Type="http://schemas.openxmlformats.org/officeDocument/2006/relationships/hyperlink" Target="mailto:core-js@version" TargetMode="External"/><Relationship Id="rId24" Type="http://schemas.openxmlformats.org/officeDocument/2006/relationships/hyperlink" Target="https://angular.io/api/core/Directive" TargetMode="External"/><Relationship Id="rId32" Type="http://schemas.openxmlformats.org/officeDocument/2006/relationships/hyperlink" Target="http://twitter.com/angular/platform-browser" TargetMode="External"/><Relationship Id="rId37" Type="http://schemas.openxmlformats.org/officeDocument/2006/relationships/hyperlink" Target="http://twitter.com/angular/platform-browser" TargetMode="External"/><Relationship Id="rId40" Type="http://schemas.openxmlformats.org/officeDocument/2006/relationships/hyperlink" Target="https://www.typescriptlang.org/docs/handbook/module-resolution.html" TargetMode="External"/><Relationship Id="rId45" Type="http://schemas.openxmlformats.org/officeDocument/2006/relationships/hyperlink" Target="https://www.typescriptlang.org/docs/handbook/module-resolution.html" TargetMode="External"/><Relationship Id="rId5" Type="http://schemas.openxmlformats.org/officeDocument/2006/relationships/image" Target="media/image1.png"/><Relationship Id="rId15" Type="http://schemas.openxmlformats.org/officeDocument/2006/relationships/hyperlink" Target="http://twitter.com/angular/common" TargetMode="External"/><Relationship Id="rId23" Type="http://schemas.openxmlformats.org/officeDocument/2006/relationships/hyperlink" Target="https://angular.io/api/core/Component" TargetMode="External"/><Relationship Id="rId28" Type="http://schemas.openxmlformats.org/officeDocument/2006/relationships/hyperlink" Target="https://angular.io/guide/ngmodule" TargetMode="External"/><Relationship Id="rId36" Type="http://schemas.openxmlformats.org/officeDocument/2006/relationships/hyperlink" Target="http://twitter.com/angular/core" TargetMode="External"/><Relationship Id="rId49" Type="http://schemas.openxmlformats.org/officeDocument/2006/relationships/hyperlink" Target="https://www.typescriptlang.org/docs/handbook/tsconfig-json.html" TargetMode="External"/><Relationship Id="rId10" Type="http://schemas.openxmlformats.org/officeDocument/2006/relationships/hyperlink" Target="https://blog.angularindepth.com/everything-you-need-to-know-about-change-detection-in-angular-8006c51d206f" TargetMode="External"/><Relationship Id="rId19" Type="http://schemas.openxmlformats.org/officeDocument/2006/relationships/hyperlink" Target="http://twitter.com/angular/platform-browser" TargetMode="External"/><Relationship Id="rId31" Type="http://schemas.openxmlformats.org/officeDocument/2006/relationships/hyperlink" Target="http://twitter.com/angular/common" TargetMode="External"/><Relationship Id="rId44" Type="http://schemas.openxmlformats.org/officeDocument/2006/relationships/hyperlink" Target="https://www.typescriptlang.org/docs/handbook/module-resolution.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API/XMLHttpRequest" TargetMode="External"/><Relationship Id="rId14" Type="http://schemas.openxmlformats.org/officeDocument/2006/relationships/hyperlink" Target="http://twitter.com/angular/core" TargetMode="External"/><Relationship Id="rId22" Type="http://schemas.openxmlformats.org/officeDocument/2006/relationships/hyperlink" Target="http://twitter.com/angular/platform-browser-dynamic" TargetMode="External"/><Relationship Id="rId27" Type="http://schemas.openxmlformats.org/officeDocument/2006/relationships/hyperlink" Target="https://angular.io/api/core/Provider" TargetMode="External"/><Relationship Id="rId30" Type="http://schemas.openxmlformats.org/officeDocument/2006/relationships/hyperlink" Target="http://twitter.com/angular/compiler" TargetMode="External"/><Relationship Id="rId35" Type="http://schemas.openxmlformats.org/officeDocument/2006/relationships/hyperlink" Target="http://twitter.com/Component" TargetMode="External"/><Relationship Id="rId43" Type="http://schemas.openxmlformats.org/officeDocument/2006/relationships/hyperlink" Target="https://www.typescriptlang.org/docs/handbook/module-resolution.html" TargetMode="External"/><Relationship Id="rId48" Type="http://schemas.openxmlformats.org/officeDocument/2006/relationships/hyperlink" Target="https://github.com/tc39/proposals" TargetMode="External"/><Relationship Id="rId8" Type="http://schemas.openxmlformats.org/officeDocument/2006/relationships/hyperlink" Target="https://developer.mozilla.org/en-US/docs/Web/API/WindowOrWorkerGlobalScope/setTimeout"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mailto:zone.js@version" TargetMode="External"/><Relationship Id="rId17" Type="http://schemas.openxmlformats.org/officeDocument/2006/relationships/hyperlink" Target="http://twitter.com/angular/compiler" TargetMode="External"/><Relationship Id="rId25" Type="http://schemas.openxmlformats.org/officeDocument/2006/relationships/hyperlink" Target="https://medium.com/@urish/a-deep-deep-deep-deep-deep-dive-into-the-angular-compiler-5379171ffb7a" TargetMode="External"/><Relationship Id="rId33" Type="http://schemas.openxmlformats.org/officeDocument/2006/relationships/hyperlink" Target="http://twitter.com/angular/platform-browser-dynamic" TargetMode="External"/><Relationship Id="rId38" Type="http://schemas.openxmlformats.org/officeDocument/2006/relationships/hyperlink" Target="http://twitter.com/NgModule" TargetMode="External"/><Relationship Id="rId46" Type="http://schemas.openxmlformats.org/officeDocument/2006/relationships/hyperlink" Target="https://www.typescriptlang.org/docs/handbook/triple-slash-directives.html" TargetMode="External"/><Relationship Id="rId20" Type="http://schemas.openxmlformats.org/officeDocument/2006/relationships/hyperlink" Target="http://twitter.com/angular/platform-browser" TargetMode="External"/><Relationship Id="rId41" Type="http://schemas.openxmlformats.org/officeDocument/2006/relationships/hyperlink" Target="https://github.com/Microsoft/TypeScript/issues/2577" TargetMode="External"/><Relationship Id="rId1" Type="http://schemas.openxmlformats.org/officeDocument/2006/relationships/numbering" Target="numbering.xml"/><Relationship Id="rId6" Type="http://schemas.openxmlformats.org/officeDocument/2006/relationships/hyperlink" Target="https://github.com/tc39/proposal-observ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19</Pages>
  <Words>4826</Words>
  <Characters>27512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32274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Rajat</dc:creator>
  <cp:keywords/>
  <dc:description/>
  <cp:lastModifiedBy>Singh, Rajat</cp:lastModifiedBy>
  <cp:revision>25</cp:revision>
  <dcterms:created xsi:type="dcterms:W3CDTF">2018-07-27T07:02:00Z</dcterms:created>
  <dcterms:modified xsi:type="dcterms:W3CDTF">2018-07-27T10:18:00Z</dcterms:modified>
</cp:coreProperties>
</file>